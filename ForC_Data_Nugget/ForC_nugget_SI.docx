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45A71E4" w14:textId="77777777" w:rsidR="00DC2BA9" w:rsidRDefault="00FC4C22" w:rsidP="00DC2BA9">
      <w:pPr>
        <w:rPr>
          <w:rFonts w:ascii="Courier New" w:hAnsi="Courier New" w:cs="Courier New"/>
          <w:b/>
        </w:rPr>
      </w:pPr>
      <w:r>
        <w:rPr>
          <w:noProof/>
        </w:rPr>
        <w:drawing>
          <wp:inline distT="0" distB="0" distL="0" distR="0" wp14:anchorId="5E0E9E61" wp14:editId="71DEDC7B">
            <wp:extent cx="5943600" cy="3516729"/>
            <wp:effectExtent l="0" t="0" r="0" b="7620"/>
            <wp:docPr id="5" name="Picture 5" descr="World_Map_with_Biogeographic_regions_and_sites.png (1996×11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orld_Map_with_Biogeographic_regions_and_sites.png (1996×118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943600" cy="3516729"/>
                    </a:xfrm>
                    <a:prstGeom prst="rect">
                      <a:avLst/>
                    </a:prstGeom>
                    <a:noFill/>
                    <a:ln>
                      <a:noFill/>
                    </a:ln>
                  </pic:spPr>
                </pic:pic>
              </a:graphicData>
            </a:graphic>
          </wp:inline>
        </w:drawing>
      </w:r>
    </w:p>
    <w:p w14:paraId="2CD01F3B" w14:textId="77777777" w:rsidR="00DC2BA9" w:rsidRPr="0034446A" w:rsidRDefault="0034446A" w:rsidP="00DC2BA9">
      <w:pPr>
        <w:rPr>
          <w:rFonts w:ascii="Courier New" w:hAnsi="Courier New" w:cs="Courier New"/>
        </w:rPr>
      </w:pPr>
      <w:commentRangeStart w:id="0"/>
      <w:r>
        <w:rPr>
          <w:rFonts w:ascii="Courier New" w:hAnsi="Courier New" w:cs="Courier New"/>
          <w:b/>
        </w:rPr>
        <w:t xml:space="preserve">Figure </w:t>
      </w:r>
      <w:commentRangeEnd w:id="0"/>
      <w:r w:rsidR="007A0375">
        <w:rPr>
          <w:rStyle w:val="CommentReference"/>
        </w:rPr>
        <w:commentReference w:id="0"/>
      </w:r>
      <w:r>
        <w:rPr>
          <w:rFonts w:ascii="Courier New" w:hAnsi="Courier New" w:cs="Courier New"/>
          <w:b/>
        </w:rPr>
        <w:t xml:space="preserve">1: </w:t>
      </w:r>
      <w:r w:rsidRPr="0034446A">
        <w:rPr>
          <w:rFonts w:ascii="Courier New" w:hAnsi="Courier New" w:cs="Courier New"/>
        </w:rPr>
        <w:t>Geographical distributions of sites included in ForC. Symbols are colored according to the number of records from each site. Underlying map shows coverage of evergreen, deciduous, and mixed forests and biogeographic zones. Distribution of sites, plots, and records among biogeographic zones is shown in the inset.</w:t>
      </w:r>
    </w:p>
    <w:p w14:paraId="474AE763" w14:textId="77777777" w:rsidR="00151163" w:rsidRDefault="00151163" w:rsidP="00DC2BA9">
      <w:pPr>
        <w:rPr>
          <w:rFonts w:ascii="Courier New" w:hAnsi="Courier New" w:cs="Courier New"/>
          <w:b/>
        </w:rPr>
      </w:pPr>
    </w:p>
    <w:p w14:paraId="1F9B8959" w14:textId="77777777" w:rsidR="00151163" w:rsidRPr="00ED3452" w:rsidRDefault="00151163" w:rsidP="00DC2BA9">
      <w:pPr>
        <w:rPr>
          <w:rFonts w:ascii="Courier New" w:hAnsi="Courier New" w:cs="Courier New"/>
          <w:b/>
        </w:rPr>
      </w:pPr>
    </w:p>
    <w:p w14:paraId="2CF0E0A4" w14:textId="77777777" w:rsidR="006B3A49" w:rsidRDefault="00DC2BA9" w:rsidP="00DC2BA9">
      <w:pPr>
        <w:rPr>
          <w:rFonts w:ascii="Courier New" w:hAnsi="Courier New" w:cs="Courier New"/>
          <w:b/>
        </w:rPr>
      </w:pPr>
      <w:r>
        <w:rPr>
          <w:noProof/>
        </w:rPr>
        <w:lastRenderedPageBreak/>
        <w:drawing>
          <wp:inline distT="0" distB="0" distL="0" distR="0" wp14:anchorId="0DBD5472" wp14:editId="335D5356">
            <wp:extent cx="5943600" cy="5026235"/>
            <wp:effectExtent l="0" t="0" r="0" b="3175"/>
            <wp:docPr id="3" name="Picture 3" descr="https://lh4.googleusercontent.com/hZUNwIU6uN8nKySC71SwGocCUw25k_L99Kyj2Y-b0z5PDoE43gdhl_v-dYYdDcQ4QeOsgVTBlZuUshVWwg379Uh7jXrSvoutmCkWA68rViAn2kEgPm4=w12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hZUNwIU6uN8nKySC71SwGocCUw25k_L99Kyj2Y-b0z5PDoE43gdhl_v-dYYdDcQ4QeOsgVTBlZuUshVWwg379Uh7jXrSvoutmCkWA68rViAn2kEgPm4=w128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5026235"/>
                    </a:xfrm>
                    <a:prstGeom prst="rect">
                      <a:avLst/>
                    </a:prstGeom>
                    <a:noFill/>
                    <a:ln>
                      <a:noFill/>
                    </a:ln>
                  </pic:spPr>
                </pic:pic>
              </a:graphicData>
            </a:graphic>
          </wp:inline>
        </w:drawing>
      </w:r>
    </w:p>
    <w:p w14:paraId="2FE6CE18" w14:textId="4355854C" w:rsidR="00DC2BA9" w:rsidRDefault="0034446A" w:rsidP="00DC2BA9">
      <w:pPr>
        <w:rPr>
          <w:rFonts w:ascii="Courier New" w:hAnsi="Courier New" w:cs="Courier New"/>
          <w:b/>
        </w:rPr>
      </w:pPr>
      <w:r>
        <w:rPr>
          <w:rFonts w:ascii="Courier New" w:hAnsi="Courier New" w:cs="Courier New"/>
          <w:b/>
        </w:rPr>
        <w:t xml:space="preserve">Figure 2: Dr. Kristina Anderson-Teixeira stands in front of a </w:t>
      </w:r>
      <w:proofErr w:type="spellStart"/>
      <w:ins w:id="1" w:author="Teixeira, Kristina A." w:date="2020-08-19T15:19:00Z">
        <w:r w:rsidR="007A0375" w:rsidRPr="007A0375">
          <w:rPr>
            <w:rFonts w:ascii="Courier New" w:hAnsi="Courier New" w:cs="Courier New"/>
            <w:b/>
            <w:i/>
            <w:iCs/>
            <w:rPrChange w:id="2" w:author="Teixeira, Kristina A." w:date="2020-08-19T15:19:00Z">
              <w:rPr>
                <w:rFonts w:ascii="Courier New" w:hAnsi="Courier New" w:cs="Courier New"/>
                <w:b/>
              </w:rPr>
            </w:rPrChange>
          </w:rPr>
          <w:t>Pseudobombax</w:t>
        </w:r>
        <w:proofErr w:type="spellEnd"/>
        <w:r w:rsidR="007A0375" w:rsidRPr="007A0375">
          <w:rPr>
            <w:rFonts w:ascii="Courier New" w:hAnsi="Courier New" w:cs="Courier New"/>
            <w:b/>
            <w:i/>
            <w:iCs/>
            <w:rPrChange w:id="3" w:author="Teixeira, Kristina A." w:date="2020-08-19T15:19:00Z">
              <w:rPr>
                <w:rFonts w:ascii="Courier New" w:hAnsi="Courier New" w:cs="Courier New"/>
                <w:b/>
              </w:rPr>
            </w:rPrChange>
          </w:rPr>
          <w:t xml:space="preserve"> </w:t>
        </w:r>
        <w:proofErr w:type="spellStart"/>
        <w:r w:rsidR="007A0375" w:rsidRPr="007A0375">
          <w:rPr>
            <w:rFonts w:ascii="Courier New" w:hAnsi="Courier New" w:cs="Courier New"/>
            <w:b/>
            <w:i/>
            <w:iCs/>
            <w:rPrChange w:id="4" w:author="Teixeira, Kristina A." w:date="2020-08-19T15:19:00Z">
              <w:rPr>
                <w:rFonts w:ascii="Courier New" w:hAnsi="Courier New" w:cs="Courier New"/>
                <w:b/>
              </w:rPr>
            </w:rPrChange>
          </w:rPr>
          <w:t>septenatum</w:t>
        </w:r>
        <w:proofErr w:type="spellEnd"/>
        <w:r w:rsidR="007A0375" w:rsidRPr="007A0375">
          <w:rPr>
            <w:rFonts w:ascii="Courier New" w:hAnsi="Courier New" w:cs="Courier New"/>
            <w:b/>
          </w:rPr>
          <w:t xml:space="preserve"> </w:t>
        </w:r>
        <w:r w:rsidR="007A0375">
          <w:rPr>
            <w:rFonts w:ascii="Courier New" w:hAnsi="Courier New" w:cs="Courier New"/>
            <w:b/>
          </w:rPr>
          <w:t>tree on Barro Colorado Island, Panama</w:t>
        </w:r>
      </w:ins>
      <w:del w:id="5" w:author="Teixeira, Kristina A." w:date="2020-08-19T15:19:00Z">
        <w:r w:rsidDel="007A0375">
          <w:rPr>
            <w:rFonts w:ascii="Courier New" w:hAnsi="Courier New" w:cs="Courier New"/>
            <w:b/>
          </w:rPr>
          <w:delText>(</w:delText>
        </w:r>
        <w:r w:rsidRPr="0034446A" w:rsidDel="007A0375">
          <w:rPr>
            <w:rFonts w:ascii="Courier New" w:hAnsi="Courier New" w:cs="Courier New"/>
            <w:b/>
            <w:highlight w:val="yellow"/>
          </w:rPr>
          <w:delText>species?</w:delText>
        </w:r>
        <w:r w:rsidDel="007A0375">
          <w:rPr>
            <w:rFonts w:ascii="Courier New" w:hAnsi="Courier New" w:cs="Courier New"/>
            <w:b/>
          </w:rPr>
          <w:delText>)</w:delText>
        </w:r>
      </w:del>
      <w:r>
        <w:rPr>
          <w:rFonts w:ascii="Courier New" w:hAnsi="Courier New" w:cs="Courier New"/>
          <w:b/>
        </w:rPr>
        <w:t xml:space="preserve">. She equipped this tree with </w:t>
      </w:r>
      <w:ins w:id="6" w:author="Teixeira, Kristina A." w:date="2020-08-19T15:17:00Z">
        <w:r w:rsidR="007A0375">
          <w:rPr>
            <w:rFonts w:ascii="Courier New" w:hAnsi="Courier New" w:cs="Courier New"/>
            <w:b/>
          </w:rPr>
          <w:t xml:space="preserve">an automated </w:t>
        </w:r>
      </w:ins>
      <w:del w:id="7" w:author="Teixeira, Kristina A." w:date="2020-08-19T15:17:00Z">
        <w:r w:rsidDel="007A0375">
          <w:rPr>
            <w:rFonts w:ascii="Courier New" w:hAnsi="Courier New" w:cs="Courier New"/>
            <w:b/>
          </w:rPr>
          <w:delText xml:space="preserve">dendrochronology </w:delText>
        </w:r>
      </w:del>
      <w:ins w:id="8" w:author="Teixeira, Kristina A." w:date="2020-08-19T15:17:00Z">
        <w:r w:rsidR="007A0375">
          <w:rPr>
            <w:rFonts w:ascii="Courier New" w:hAnsi="Courier New" w:cs="Courier New"/>
            <w:b/>
          </w:rPr>
          <w:t xml:space="preserve">dendrometer </w:t>
        </w:r>
      </w:ins>
      <w:r>
        <w:rPr>
          <w:rFonts w:ascii="Courier New" w:hAnsi="Courier New" w:cs="Courier New"/>
          <w:b/>
        </w:rPr>
        <w:t>band</w:t>
      </w:r>
      <w:del w:id="9" w:author="Teixeira, Kristina A." w:date="2020-08-19T15:17:00Z">
        <w:r w:rsidDel="007A0375">
          <w:rPr>
            <w:rFonts w:ascii="Courier New" w:hAnsi="Courier New" w:cs="Courier New"/>
            <w:b/>
          </w:rPr>
          <w:delText>s</w:delText>
        </w:r>
      </w:del>
      <w:r>
        <w:rPr>
          <w:rFonts w:ascii="Courier New" w:hAnsi="Courier New" w:cs="Courier New"/>
          <w:b/>
        </w:rPr>
        <w:t xml:space="preserve"> to measure its growth</w:t>
      </w:r>
      <w:ins w:id="10" w:author="Teixeira, Kristina A." w:date="2020-08-19T15:17:00Z">
        <w:r w:rsidR="007A0375">
          <w:rPr>
            <w:rFonts w:ascii="Courier New" w:hAnsi="Courier New" w:cs="Courier New"/>
            <w:b/>
          </w:rPr>
          <w:t>.</w:t>
        </w:r>
      </w:ins>
      <w:r>
        <w:rPr>
          <w:rFonts w:ascii="Courier New" w:hAnsi="Courier New" w:cs="Courier New"/>
          <w:b/>
        </w:rPr>
        <w:t xml:space="preserve"> </w:t>
      </w:r>
      <w:del w:id="11" w:author="Teixeira, Kristina A." w:date="2020-08-19T15:17:00Z">
        <w:r w:rsidDel="007A0375">
          <w:rPr>
            <w:rFonts w:ascii="Courier New" w:hAnsi="Courier New" w:cs="Courier New"/>
            <w:b/>
          </w:rPr>
          <w:delText>and (</w:delText>
        </w:r>
        <w:r w:rsidRPr="0034446A" w:rsidDel="007A0375">
          <w:rPr>
            <w:rFonts w:ascii="Courier New" w:hAnsi="Courier New" w:cs="Courier New"/>
            <w:b/>
            <w:highlight w:val="yellow"/>
          </w:rPr>
          <w:delText>is that sap monitoring equipment?)</w:delText>
        </w:r>
      </w:del>
    </w:p>
    <w:p w14:paraId="447D3261" w14:textId="46BCC2CA" w:rsidR="0034446A" w:rsidDel="0011470C" w:rsidRDefault="0034446A" w:rsidP="00DC2BA9">
      <w:pPr>
        <w:rPr>
          <w:del w:id="12" w:author="hp" w:date="2020-08-20T13:13:00Z"/>
          <w:rFonts w:ascii="Courier New" w:hAnsi="Courier New" w:cs="Courier New"/>
          <w:b/>
        </w:rPr>
      </w:pPr>
      <w:del w:id="13" w:author="hp" w:date="2020-08-20T13:13:00Z">
        <w:r w:rsidDel="0011470C">
          <w:rPr>
            <w:rFonts w:ascii="Courier New" w:hAnsi="Courier New" w:cs="Courier New"/>
            <w:b/>
          </w:rPr>
          <w:delText>(</w:delText>
        </w:r>
        <w:r w:rsidR="00257245" w:rsidDel="0011470C">
          <w:rPr>
            <w:rStyle w:val="Hyperlink"/>
            <w:rFonts w:ascii="Courier New" w:hAnsi="Courier New" w:cs="Courier New"/>
            <w:b/>
          </w:rPr>
          <w:fldChar w:fldCharType="begin"/>
        </w:r>
        <w:r w:rsidR="00257245" w:rsidDel="0011470C">
          <w:rPr>
            <w:rStyle w:val="Hyperlink"/>
            <w:rFonts w:ascii="Courier New" w:hAnsi="Courier New" w:cs="Courier New"/>
            <w:b/>
          </w:rPr>
          <w:delInstrText xml:space="preserve"> HYPERLINK "https://www.forestgeo.si.edu/sites/default/files/personnel/72-image1_0.jpg" </w:delInstrText>
        </w:r>
        <w:r w:rsidR="00257245" w:rsidDel="0011470C">
          <w:rPr>
            <w:rStyle w:val="Hyperlink"/>
            <w:rFonts w:ascii="Courier New" w:hAnsi="Courier New" w:cs="Courier New"/>
            <w:b/>
          </w:rPr>
          <w:fldChar w:fldCharType="separate"/>
        </w:r>
        <w:r w:rsidRPr="00485E3C" w:rsidDel="0011470C">
          <w:rPr>
            <w:rStyle w:val="Hyperlink"/>
            <w:rFonts w:ascii="Courier New" w:hAnsi="Courier New" w:cs="Courier New"/>
            <w:b/>
          </w:rPr>
          <w:delText>https://www.forestgeo.si.edu/sites/default/files/personnel/72-image1_0.jpg</w:delText>
        </w:r>
        <w:r w:rsidR="00257245" w:rsidDel="0011470C">
          <w:rPr>
            <w:rStyle w:val="Hyperlink"/>
            <w:rFonts w:ascii="Courier New" w:hAnsi="Courier New" w:cs="Courier New"/>
            <w:b/>
          </w:rPr>
          <w:fldChar w:fldCharType="end"/>
        </w:r>
        <w:r w:rsidDel="0011470C">
          <w:rPr>
            <w:rFonts w:ascii="Courier New" w:hAnsi="Courier New" w:cs="Courier New"/>
            <w:b/>
          </w:rPr>
          <w:delText>, also a very good pic of Krista. They want field</w:delText>
        </w:r>
        <w:r w:rsidR="00362B01" w:rsidDel="0011470C">
          <w:rPr>
            <w:rFonts w:ascii="Courier New" w:hAnsi="Courier New" w:cs="Courier New"/>
            <w:b/>
          </w:rPr>
          <w:delText xml:space="preserve"> work specifically though)</w:delText>
        </w:r>
      </w:del>
    </w:p>
    <w:p w14:paraId="12028DE8" w14:textId="77777777" w:rsidR="00DC2BA9" w:rsidRDefault="00DC2BA9" w:rsidP="00DC2BA9">
      <w:pPr>
        <w:rPr>
          <w:rFonts w:ascii="Courier New" w:hAnsi="Courier New" w:cs="Courier New"/>
          <w:b/>
        </w:rPr>
      </w:pPr>
    </w:p>
    <w:p w14:paraId="070AA885" w14:textId="77777777" w:rsidR="00DC2BA9" w:rsidRDefault="00DC2BA9" w:rsidP="00DC2BA9">
      <w:pPr>
        <w:rPr>
          <w:rFonts w:ascii="Courier New" w:hAnsi="Courier New" w:cs="Courier New"/>
          <w:b/>
        </w:rPr>
      </w:pPr>
    </w:p>
    <w:p w14:paraId="3EEFA260" w14:textId="77777777" w:rsidR="00FD2E5A" w:rsidRDefault="00FD2E5A"/>
    <w:p w14:paraId="0A350F3A" w14:textId="77777777" w:rsidR="00E25E55" w:rsidRDefault="00E25E55"/>
    <w:p w14:paraId="3095C916" w14:textId="77777777" w:rsidR="00E25E55" w:rsidRDefault="00E25E55"/>
    <w:p w14:paraId="7D50207D" w14:textId="77777777" w:rsidR="00E25E55" w:rsidRDefault="00E25E55"/>
    <w:p w14:paraId="05FB50E7" w14:textId="77777777" w:rsidR="0034446A" w:rsidRDefault="0034446A"/>
    <w:p w14:paraId="155B5A34" w14:textId="77777777" w:rsidR="0034446A" w:rsidRDefault="0034446A"/>
    <w:p w14:paraId="6CA03DC7" w14:textId="77777777" w:rsidR="0034446A" w:rsidRDefault="0034446A"/>
    <w:p w14:paraId="5A6EE0AB" w14:textId="77777777" w:rsidR="0034446A" w:rsidRDefault="0034446A"/>
    <w:p w14:paraId="6AADF72E" w14:textId="77777777" w:rsidR="00E25E55" w:rsidRDefault="0034446A">
      <w:r>
        <w:rPr>
          <w:noProof/>
        </w:rPr>
        <w:drawing>
          <wp:inline distT="0" distB="0" distL="0" distR="0" wp14:anchorId="1E52CD61" wp14:editId="699DD27C">
            <wp:extent cx="1695450" cy="1724025"/>
            <wp:effectExtent l="0" t="0" r="0" b="9525"/>
            <wp:docPr id="1" name="Picture 1" descr="http://www.crossingboundaries.org/image_uploads/table_work_small_132923651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crossingboundaries.org/image_uploads/table_work_small_1329236517.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95450" cy="1724025"/>
                    </a:xfrm>
                    <a:prstGeom prst="rect">
                      <a:avLst/>
                    </a:prstGeom>
                    <a:noFill/>
                    <a:ln>
                      <a:noFill/>
                    </a:ln>
                  </pic:spPr>
                </pic:pic>
              </a:graphicData>
            </a:graphic>
          </wp:inline>
        </w:drawing>
      </w:r>
    </w:p>
    <w:p w14:paraId="2EF0919A" w14:textId="77777777" w:rsidR="0034446A" w:rsidRDefault="0034446A" w:rsidP="0034446A">
      <w:pPr>
        <w:rPr>
          <w:rFonts w:ascii="Courier New" w:hAnsi="Courier New" w:cs="Courier New"/>
          <w:b/>
        </w:rPr>
      </w:pPr>
      <w:r>
        <w:rPr>
          <w:rFonts w:ascii="Courier New" w:hAnsi="Courier New" w:cs="Courier New"/>
          <w:b/>
        </w:rPr>
        <w:t>Figure 3: (</w:t>
      </w:r>
      <w:r w:rsidRPr="008A273D">
        <w:rPr>
          <w:rFonts w:ascii="Courier New" w:hAnsi="Courier New" w:cs="Courier New"/>
          <w:b/>
          <w:highlight w:val="yellow"/>
        </w:rPr>
        <w:t>need a picture of Dr. Susan C. Cook-Patton doing relevant fieldwork, or even just coding/writing</w:t>
      </w:r>
      <w:r>
        <w:rPr>
          <w:rFonts w:ascii="Courier New" w:hAnsi="Courier New" w:cs="Courier New"/>
          <w:b/>
        </w:rPr>
        <w:t>)</w:t>
      </w:r>
    </w:p>
    <w:p w14:paraId="47F6D405" w14:textId="77777777" w:rsidR="00443E46" w:rsidRDefault="00443E46" w:rsidP="0034446A">
      <w:pPr>
        <w:rPr>
          <w:rFonts w:ascii="Courier New" w:hAnsi="Courier New" w:cs="Courier New"/>
          <w:b/>
        </w:rPr>
      </w:pPr>
    </w:p>
    <w:p w14:paraId="633096D6" w14:textId="77777777" w:rsidR="00443E46" w:rsidRDefault="00443E46" w:rsidP="0034446A">
      <w:pPr>
        <w:rPr>
          <w:rFonts w:ascii="Courier New" w:hAnsi="Courier New" w:cs="Courier New"/>
          <w:b/>
        </w:rPr>
      </w:pPr>
    </w:p>
    <w:p w14:paraId="4A707308" w14:textId="77777777" w:rsidR="00443E46" w:rsidRDefault="00443E46" w:rsidP="0034446A">
      <w:pPr>
        <w:rPr>
          <w:rFonts w:ascii="Courier New" w:hAnsi="Courier New" w:cs="Courier New"/>
          <w:b/>
        </w:rPr>
      </w:pPr>
    </w:p>
    <w:p w14:paraId="78FB810C" w14:textId="041A343B" w:rsidR="00443E46" w:rsidRDefault="00443E46" w:rsidP="0034446A">
      <w:pPr>
        <w:rPr>
          <w:rFonts w:ascii="Courier New" w:hAnsi="Courier New" w:cs="Courier New"/>
          <w:b/>
        </w:rPr>
      </w:pPr>
      <w:r>
        <w:rPr>
          <w:rFonts w:ascii="Courier New" w:hAnsi="Courier New" w:cs="Courier New"/>
          <w:b/>
        </w:rPr>
        <w:t>Relevant links:</w:t>
      </w:r>
    </w:p>
    <w:p w14:paraId="530BBB38" w14:textId="126C33B6" w:rsidR="00443E46" w:rsidRDefault="00443E46" w:rsidP="0034446A">
      <w:pPr>
        <w:rPr>
          <w:rFonts w:ascii="Courier New" w:hAnsi="Courier New" w:cs="Courier New"/>
          <w:b/>
        </w:rPr>
      </w:pPr>
      <w:r>
        <w:rPr>
          <w:rFonts w:ascii="Courier New" w:hAnsi="Courier New" w:cs="Courier New"/>
          <w:b/>
        </w:rPr>
        <w:t>A Year in the Life of Earth’s Carbon Dioxide</w:t>
      </w:r>
    </w:p>
    <w:p w14:paraId="5C0893FF" w14:textId="07D67C6F" w:rsidR="00443E46" w:rsidRDefault="00443E46" w:rsidP="0034446A">
      <w:pPr>
        <w:rPr>
          <w:rFonts w:ascii="Courier New" w:hAnsi="Courier New" w:cs="Courier New"/>
          <w:b/>
        </w:rPr>
      </w:pPr>
      <w:hyperlink r:id="rId9" w:history="1">
        <w:r w:rsidRPr="00F84DE6">
          <w:rPr>
            <w:rStyle w:val="Hyperlink"/>
            <w:rFonts w:ascii="Courier New" w:hAnsi="Courier New" w:cs="Courier New"/>
            <w:b/>
          </w:rPr>
          <w:t>https://svs.gsfc.nasa.gov/cgi-bin/details.cgi?aid=11719</w:t>
        </w:r>
      </w:hyperlink>
    </w:p>
    <w:p w14:paraId="22C0B4E5" w14:textId="77777777" w:rsidR="00443E46" w:rsidRDefault="00443E46" w:rsidP="0034446A">
      <w:pPr>
        <w:rPr>
          <w:rFonts w:ascii="Courier New" w:hAnsi="Courier New" w:cs="Courier New"/>
          <w:b/>
        </w:rPr>
      </w:pPr>
    </w:p>
    <w:p w14:paraId="56F9E966" w14:textId="454E5B3E" w:rsidR="00443E46" w:rsidRDefault="00443E46" w:rsidP="0034446A">
      <w:pPr>
        <w:rPr>
          <w:rFonts w:ascii="Courier New" w:hAnsi="Courier New" w:cs="Courier New"/>
          <w:b/>
        </w:rPr>
      </w:pPr>
      <w:r>
        <w:rPr>
          <w:rFonts w:ascii="Courier New" w:hAnsi="Courier New" w:cs="Courier New"/>
          <w:b/>
        </w:rPr>
        <w:t>ForC</w:t>
      </w:r>
    </w:p>
    <w:p w14:paraId="4C7BD2AF" w14:textId="0B4174A3" w:rsidR="00443E46" w:rsidRDefault="00443E46" w:rsidP="0034446A">
      <w:pPr>
        <w:rPr>
          <w:rFonts w:ascii="Courier New" w:hAnsi="Courier New" w:cs="Courier New"/>
          <w:b/>
        </w:rPr>
      </w:pPr>
      <w:hyperlink r:id="rId10" w:history="1">
        <w:r w:rsidRPr="00F84DE6">
          <w:rPr>
            <w:rStyle w:val="Hyperlink"/>
            <w:rFonts w:ascii="Courier New" w:hAnsi="Courier New" w:cs="Courier New"/>
            <w:b/>
          </w:rPr>
          <w:t>https://forc-db.github.io/</w:t>
        </w:r>
      </w:hyperlink>
    </w:p>
    <w:p w14:paraId="08C270F4" w14:textId="5BD6A576" w:rsidR="00443E46" w:rsidRDefault="00443E46" w:rsidP="0034446A">
      <w:pPr>
        <w:rPr>
          <w:rFonts w:ascii="Courier New" w:hAnsi="Courier New" w:cs="Courier New"/>
          <w:b/>
        </w:rPr>
      </w:pPr>
      <w:proofErr w:type="gramStart"/>
      <w:r>
        <w:rPr>
          <w:rFonts w:ascii="Courier New" w:hAnsi="Courier New" w:cs="Courier New"/>
          <w:b/>
        </w:rPr>
        <w:t>students</w:t>
      </w:r>
      <w:proofErr w:type="gramEnd"/>
      <w:r>
        <w:rPr>
          <w:rFonts w:ascii="Courier New" w:hAnsi="Courier New" w:cs="Courier New"/>
          <w:b/>
        </w:rPr>
        <w:t xml:space="preserve"> can view the shiny app (</w:t>
      </w:r>
      <w:hyperlink r:id="rId11" w:history="1">
        <w:r w:rsidRPr="00F84DE6">
          <w:rPr>
            <w:rStyle w:val="Hyperlink"/>
            <w:rFonts w:ascii="Courier New" w:hAnsi="Courier New" w:cs="Courier New"/>
            <w:b/>
          </w:rPr>
          <w:t>https://forc.shinyapps.io/global_data_visualization/</w:t>
        </w:r>
      </w:hyperlink>
      <w:r>
        <w:rPr>
          <w:rFonts w:ascii="Courier New" w:hAnsi="Courier New" w:cs="Courier New"/>
          <w:b/>
        </w:rPr>
        <w:t>) to explore where the data comes from and anyone feeling really ambitious can view the raw data (</w:t>
      </w:r>
      <w:hyperlink r:id="rId12" w:history="1">
        <w:r w:rsidRPr="00F84DE6">
          <w:rPr>
            <w:rStyle w:val="Hyperlink"/>
            <w:rFonts w:ascii="Courier New" w:hAnsi="Courier New" w:cs="Courier New"/>
            <w:b/>
          </w:rPr>
          <w:t>https://github.com/forc-db/ForC</w:t>
        </w:r>
      </w:hyperlink>
      <w:r>
        <w:rPr>
          <w:rFonts w:ascii="Courier New" w:hAnsi="Courier New" w:cs="Courier New"/>
          <w:b/>
        </w:rPr>
        <w:t>)</w:t>
      </w:r>
    </w:p>
    <w:p w14:paraId="55E8842A" w14:textId="77777777" w:rsidR="00443E46" w:rsidRDefault="00443E46" w:rsidP="0034446A">
      <w:pPr>
        <w:rPr>
          <w:rFonts w:ascii="Courier New" w:hAnsi="Courier New" w:cs="Courier New"/>
          <w:b/>
        </w:rPr>
      </w:pPr>
    </w:p>
    <w:p w14:paraId="1D22DB59" w14:textId="2C380162" w:rsidR="00443E46" w:rsidRDefault="00443E46" w:rsidP="0034446A">
      <w:pPr>
        <w:rPr>
          <w:rFonts w:ascii="Courier New" w:hAnsi="Courier New" w:cs="Courier New"/>
          <w:b/>
        </w:rPr>
      </w:pPr>
      <w:proofErr w:type="spellStart"/>
      <w:r>
        <w:rPr>
          <w:rFonts w:ascii="Courier New" w:hAnsi="Courier New" w:cs="Courier New"/>
          <w:b/>
        </w:rPr>
        <w:t>ForC_education</w:t>
      </w:r>
      <w:proofErr w:type="spellEnd"/>
    </w:p>
    <w:p w14:paraId="54967CA1" w14:textId="77E90CFA" w:rsidR="00443E46" w:rsidRDefault="00443E46" w:rsidP="0034446A">
      <w:pPr>
        <w:rPr>
          <w:rFonts w:ascii="Courier New" w:hAnsi="Courier New" w:cs="Courier New"/>
          <w:b/>
        </w:rPr>
      </w:pPr>
      <w:hyperlink r:id="rId13" w:history="1">
        <w:r w:rsidRPr="00F84DE6">
          <w:rPr>
            <w:rStyle w:val="Hyperlink"/>
            <w:rFonts w:ascii="Courier New" w:hAnsi="Courier New" w:cs="Courier New"/>
            <w:b/>
          </w:rPr>
          <w:t>https://github.com/forc-db/ForC_education</w:t>
        </w:r>
      </w:hyperlink>
    </w:p>
    <w:p w14:paraId="44381B23" w14:textId="1974FA99" w:rsidR="00443E46" w:rsidRDefault="00443E46" w:rsidP="0034446A">
      <w:pPr>
        <w:rPr>
          <w:rFonts w:ascii="Courier New" w:hAnsi="Courier New" w:cs="Courier New"/>
          <w:b/>
        </w:rPr>
      </w:pPr>
      <w:r>
        <w:rPr>
          <w:rFonts w:ascii="Courier New" w:hAnsi="Courier New" w:cs="Courier New"/>
          <w:b/>
        </w:rPr>
        <w:t>This is a private li</w:t>
      </w:r>
      <w:r w:rsidR="00257245">
        <w:rPr>
          <w:rFonts w:ascii="Courier New" w:hAnsi="Courier New" w:cs="Courier New"/>
          <w:b/>
        </w:rPr>
        <w:t>nk with additional lesson plans for anyone interested in further exploring the database and asking original questions.</w:t>
      </w:r>
      <w:bookmarkStart w:id="14" w:name="_GoBack"/>
      <w:bookmarkEnd w:id="14"/>
    </w:p>
    <w:p w14:paraId="39F071E9" w14:textId="77777777" w:rsidR="00443E46" w:rsidRPr="00443E46" w:rsidRDefault="00443E46" w:rsidP="0034446A">
      <w:pPr>
        <w:rPr>
          <w:rFonts w:ascii="Courier New" w:hAnsi="Courier New" w:cs="Courier New"/>
          <w:b/>
        </w:rPr>
      </w:pPr>
    </w:p>
    <w:sectPr w:rsidR="00443E46" w:rsidRPr="00443E4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Teixeira, Kristina A." w:date="2020-08-19T15:19:00Z" w:initials="TKA">
    <w:p w14:paraId="2C47F4F6" w14:textId="77777777" w:rsidR="00AC609F" w:rsidRDefault="007A0375">
      <w:pPr>
        <w:pStyle w:val="CommentText"/>
      </w:pPr>
      <w:r>
        <w:rPr>
          <w:rStyle w:val="CommentReference"/>
        </w:rPr>
        <w:annotationRef/>
      </w:r>
      <w:r>
        <w:t>We can and should update ForC with GROA now that GROA is public!</w:t>
      </w:r>
      <w:r w:rsidR="00837960">
        <w:t xml:space="preserve">  </w:t>
      </w:r>
    </w:p>
    <w:p w14:paraId="481451A1" w14:textId="7553D60F" w:rsidR="007A0375" w:rsidRDefault="00837960">
      <w:pPr>
        <w:pStyle w:val="CommentText"/>
      </w:pPr>
      <w:r w:rsidRPr="00837960">
        <w:t>https://github.com/forc-db/ForC/issues/98</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81451A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E7C197" w16cex:dateUtc="2020-08-19T19:1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481451A1" w16cid:durableId="22E7C19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Teixeira, Kristina A.">
    <w15:presenceInfo w15:providerId="AD" w15:userId="S::teixeirak@si.edu::c41ea8dc-24b5-4131-938a-b2bb13d1b202"/>
  </w15:person>
  <w15:person w15:author="hp">
    <w15:presenceInfo w15:providerId="None" w15:userId="hp"/>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2BA9"/>
    <w:rsid w:val="0011470C"/>
    <w:rsid w:val="00151163"/>
    <w:rsid w:val="00257245"/>
    <w:rsid w:val="0034446A"/>
    <w:rsid w:val="00362B01"/>
    <w:rsid w:val="00416F68"/>
    <w:rsid w:val="00443E46"/>
    <w:rsid w:val="00466E3B"/>
    <w:rsid w:val="00697370"/>
    <w:rsid w:val="006B3A49"/>
    <w:rsid w:val="006D410B"/>
    <w:rsid w:val="007002D6"/>
    <w:rsid w:val="0077271E"/>
    <w:rsid w:val="007A0375"/>
    <w:rsid w:val="00837960"/>
    <w:rsid w:val="008A273D"/>
    <w:rsid w:val="00A5501C"/>
    <w:rsid w:val="00AC609F"/>
    <w:rsid w:val="00DC2BA9"/>
    <w:rsid w:val="00E25E55"/>
    <w:rsid w:val="00FC4C22"/>
    <w:rsid w:val="00FD2E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F82A93"/>
  <w15:chartTrackingRefBased/>
  <w15:docId w15:val="{5608C24F-16A0-48A1-B275-9F7DD06263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25E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4446A"/>
    <w:rPr>
      <w:color w:val="0563C1" w:themeColor="hyperlink"/>
      <w:u w:val="single"/>
    </w:rPr>
  </w:style>
  <w:style w:type="paragraph" w:styleId="BalloonText">
    <w:name w:val="Balloon Text"/>
    <w:basedOn w:val="Normal"/>
    <w:link w:val="BalloonTextChar"/>
    <w:uiPriority w:val="99"/>
    <w:semiHidden/>
    <w:unhideWhenUsed/>
    <w:rsid w:val="007A0375"/>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7A0375"/>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7A0375"/>
    <w:rPr>
      <w:sz w:val="16"/>
      <w:szCs w:val="16"/>
    </w:rPr>
  </w:style>
  <w:style w:type="paragraph" w:styleId="CommentText">
    <w:name w:val="annotation text"/>
    <w:basedOn w:val="Normal"/>
    <w:link w:val="CommentTextChar"/>
    <w:uiPriority w:val="99"/>
    <w:semiHidden/>
    <w:unhideWhenUsed/>
    <w:rsid w:val="007A0375"/>
    <w:pPr>
      <w:spacing w:line="240" w:lineRule="auto"/>
    </w:pPr>
    <w:rPr>
      <w:sz w:val="20"/>
      <w:szCs w:val="20"/>
    </w:rPr>
  </w:style>
  <w:style w:type="character" w:customStyle="1" w:styleId="CommentTextChar">
    <w:name w:val="Comment Text Char"/>
    <w:basedOn w:val="DefaultParagraphFont"/>
    <w:link w:val="CommentText"/>
    <w:uiPriority w:val="99"/>
    <w:semiHidden/>
    <w:rsid w:val="007A0375"/>
    <w:rPr>
      <w:sz w:val="20"/>
      <w:szCs w:val="20"/>
    </w:rPr>
  </w:style>
  <w:style w:type="paragraph" w:styleId="CommentSubject">
    <w:name w:val="annotation subject"/>
    <w:basedOn w:val="CommentText"/>
    <w:next w:val="CommentText"/>
    <w:link w:val="CommentSubjectChar"/>
    <w:uiPriority w:val="99"/>
    <w:semiHidden/>
    <w:unhideWhenUsed/>
    <w:rsid w:val="007A0375"/>
    <w:rPr>
      <w:b/>
      <w:bCs/>
    </w:rPr>
  </w:style>
  <w:style w:type="character" w:customStyle="1" w:styleId="CommentSubjectChar">
    <w:name w:val="Comment Subject Char"/>
    <w:basedOn w:val="CommentTextChar"/>
    <w:link w:val="CommentSubject"/>
    <w:uiPriority w:val="99"/>
    <w:semiHidden/>
    <w:rsid w:val="007A037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2222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hyperlink" Target="https://github.com/forc-db/ForC_education" TargetMode="External"/><Relationship Id="rId18" Type="http://schemas.microsoft.com/office/2016/09/relationships/commentsIds" Target="commentsIds.xml"/><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hyperlink" Target="https://github.com/forc-db/ForC" TargetMode="External"/><Relationship Id="rId17" Type="http://schemas.microsoft.com/office/2018/08/relationships/commentsExtensible" Target="commentsExtensible.xm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microsoft.com/office/2011/relationships/commentsExtended" Target="commentsExtended.xml"/><Relationship Id="rId11" Type="http://schemas.openxmlformats.org/officeDocument/2006/relationships/hyperlink" Target="https://forc.shinyapps.io/global_data_visualization/" TargetMode="External"/><Relationship Id="rId5" Type="http://schemas.openxmlformats.org/officeDocument/2006/relationships/comments" Target="comments.xml"/><Relationship Id="rId15" Type="http://schemas.microsoft.com/office/2011/relationships/people" Target="people.xml"/><Relationship Id="rId10" Type="http://schemas.openxmlformats.org/officeDocument/2006/relationships/hyperlink" Target="https://forc-db.github.io/" TargetMode="External"/><Relationship Id="rId4" Type="http://schemas.openxmlformats.org/officeDocument/2006/relationships/image" Target="media/image1.png"/><Relationship Id="rId9" Type="http://schemas.openxmlformats.org/officeDocument/2006/relationships/hyperlink" Target="https://svs.gsfc.nasa.gov/cgi-bin/details.cgi?aid=11719"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TotalTime>
  <Pages>3</Pages>
  <Words>272</Words>
  <Characters>1553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13</cp:revision>
  <dcterms:created xsi:type="dcterms:W3CDTF">2020-07-09T17:17:00Z</dcterms:created>
  <dcterms:modified xsi:type="dcterms:W3CDTF">2020-08-20T17:58:00Z</dcterms:modified>
</cp:coreProperties>
</file>