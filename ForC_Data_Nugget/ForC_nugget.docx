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AA3B9" w14:textId="77777777" w:rsidR="008C40BB" w:rsidRPr="00ED3452" w:rsidRDefault="00E353BD" w:rsidP="008C40BB">
      <w:pPr>
        <w:jc w:val="center"/>
        <w:rPr>
          <w:rFonts w:ascii="Helvetica" w:hAnsi="Helvetica"/>
          <w:sz w:val="20"/>
          <w:szCs w:val="20"/>
        </w:rPr>
      </w:pPr>
      <w:r w:rsidRPr="00ED3452">
        <w:rPr>
          <w:rFonts w:ascii="Helvetica" w:hAnsi="Helvetica"/>
          <w:noProof/>
          <w:sz w:val="20"/>
          <w:szCs w:val="20"/>
        </w:rPr>
        <w:drawing>
          <wp:inline distT="0" distB="0" distL="0" distR="0" wp14:anchorId="3D331156" wp14:editId="6B2CE270">
            <wp:extent cx="3051810" cy="935355"/>
            <wp:effectExtent l="0" t="0" r="0" b="4445"/>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810" cy="935355"/>
                    </a:xfrm>
                    <a:prstGeom prst="rect">
                      <a:avLst/>
                    </a:prstGeom>
                    <a:noFill/>
                    <a:ln>
                      <a:noFill/>
                    </a:ln>
                  </pic:spPr>
                </pic:pic>
              </a:graphicData>
            </a:graphic>
          </wp:inline>
        </w:drawing>
      </w:r>
    </w:p>
    <w:p w14:paraId="12F7EE04" w14:textId="4B14CEF1" w:rsidR="008C40BB" w:rsidRPr="00ED3452" w:rsidRDefault="00ED3452" w:rsidP="008C40BB">
      <w:pPr>
        <w:jc w:val="center"/>
        <w:rPr>
          <w:rFonts w:ascii="Courier New" w:hAnsi="Courier New" w:cs="Courier New"/>
          <w:b/>
        </w:rPr>
      </w:pPr>
      <w:r w:rsidRPr="00ED3452">
        <w:rPr>
          <w:rFonts w:ascii="Courier New" w:hAnsi="Courier New" w:cs="Courier New"/>
          <w:b/>
        </w:rPr>
        <w:t>Brea</w:t>
      </w:r>
      <w:r>
        <w:rPr>
          <w:rFonts w:ascii="Courier New" w:hAnsi="Courier New" w:cs="Courier New"/>
          <w:b/>
        </w:rPr>
        <w:t>thing I</w:t>
      </w:r>
      <w:r w:rsidR="00B37715">
        <w:rPr>
          <w:rFonts w:ascii="Courier New" w:hAnsi="Courier New" w:cs="Courier New"/>
          <w:b/>
        </w:rPr>
        <w:t>n</w:t>
      </w:r>
    </w:p>
    <w:p w14:paraId="4C72C1F4" w14:textId="3789E3E8" w:rsidR="008C40BB" w:rsidRPr="00ED3452" w:rsidRDefault="008C40BB" w:rsidP="008C40BB">
      <w:pPr>
        <w:jc w:val="center"/>
        <w:rPr>
          <w:rFonts w:ascii="Courier New" w:hAnsi="Courier New" w:cs="Courier New"/>
        </w:rPr>
      </w:pPr>
      <w:r w:rsidRPr="00ED3452">
        <w:rPr>
          <w:rFonts w:ascii="Helvetica" w:hAnsi="Helvetica"/>
        </w:rPr>
        <w:t>Featured scientist</w:t>
      </w:r>
      <w:r w:rsidR="00ED3452">
        <w:rPr>
          <w:rFonts w:ascii="Helvetica" w:hAnsi="Helvetica"/>
        </w:rPr>
        <w:t>s</w:t>
      </w:r>
      <w:r w:rsidRPr="00ED3452">
        <w:rPr>
          <w:rFonts w:ascii="Helvetica" w:hAnsi="Helvetica"/>
        </w:rPr>
        <w:t>:</w:t>
      </w:r>
      <w:r w:rsidR="00ED3452">
        <w:rPr>
          <w:rFonts w:ascii="Courier New" w:hAnsi="Courier New" w:cs="Courier New"/>
        </w:rPr>
        <w:t xml:space="preserve"> </w:t>
      </w:r>
      <w:commentRangeStart w:id="0"/>
      <w:r w:rsidR="007E7B33">
        <w:rPr>
          <w:rFonts w:ascii="Courier New" w:hAnsi="Courier New" w:cs="Courier New"/>
        </w:rPr>
        <w:t>Krist</w:t>
      </w:r>
      <w:r w:rsidR="00EB5344">
        <w:rPr>
          <w:rFonts w:ascii="Courier New" w:hAnsi="Courier New" w:cs="Courier New"/>
        </w:rPr>
        <w:t xml:space="preserve">a </w:t>
      </w:r>
      <w:commentRangeEnd w:id="0"/>
      <w:r w:rsidR="00CC01D6">
        <w:rPr>
          <w:rStyle w:val="CommentReference"/>
        </w:rPr>
        <w:commentReference w:id="0"/>
      </w:r>
      <w:r w:rsidR="00EB5344">
        <w:rPr>
          <w:rFonts w:ascii="Courier New" w:hAnsi="Courier New" w:cs="Courier New"/>
        </w:rPr>
        <w:t>J. Anderson-Teixeira, Smithsonian Conservation Biology Institute and Susan C. Cook-Patton, The Nature Conservancy. Written by Ryan Helcoski</w:t>
      </w:r>
    </w:p>
    <w:p w14:paraId="698797D0" w14:textId="77777777" w:rsidR="008C40BB" w:rsidRPr="00ED3452" w:rsidRDefault="008C40BB" w:rsidP="008C40BB">
      <w:pPr>
        <w:jc w:val="center"/>
        <w:rPr>
          <w:rFonts w:ascii="Helvetica" w:hAnsi="Helvetica"/>
          <w:b/>
        </w:rPr>
      </w:pPr>
    </w:p>
    <w:p w14:paraId="11D7EF2A" w14:textId="4A700BC2" w:rsidR="008C40BB" w:rsidRPr="00ED3452" w:rsidRDefault="008C40BB" w:rsidP="00D67D9C">
      <w:pPr>
        <w:widowControl w:val="0"/>
        <w:autoSpaceDE w:val="0"/>
        <w:autoSpaceDN w:val="0"/>
        <w:adjustRightInd w:val="0"/>
        <w:spacing w:after="240" w:line="300" w:lineRule="atLeast"/>
        <w:rPr>
          <w:rFonts w:ascii="Courier New" w:hAnsi="Courier New" w:cs="Courier New"/>
        </w:rPr>
      </w:pPr>
      <w:r w:rsidRPr="00ED3452">
        <w:rPr>
          <w:rFonts w:ascii="Helvetica" w:hAnsi="Helvetica"/>
          <w:i/>
          <w:u w:val="single"/>
        </w:rPr>
        <w:t>Research Background</w:t>
      </w:r>
      <w:r w:rsidRPr="00ED3452">
        <w:rPr>
          <w:rFonts w:ascii="Helvetica" w:hAnsi="Helvetica"/>
          <w:i/>
        </w:rPr>
        <w:t xml:space="preserve">: </w:t>
      </w:r>
    </w:p>
    <w:p w14:paraId="2021F49B" w14:textId="0C381471" w:rsidR="00987013" w:rsidRDefault="00987013" w:rsidP="008C40BB">
      <w:pPr>
        <w:rPr>
          <w:rFonts w:ascii="Courier New" w:hAnsi="Courier New" w:cs="Courier New"/>
        </w:rPr>
      </w:pPr>
      <w:r>
        <w:rPr>
          <w:rFonts w:ascii="Courier New" w:hAnsi="Courier New" w:cs="Courier New"/>
        </w:rPr>
        <w:t>Plants</w:t>
      </w:r>
      <w:r w:rsidR="001C561F">
        <w:rPr>
          <w:rFonts w:ascii="Courier New" w:hAnsi="Courier New" w:cs="Courier New"/>
        </w:rPr>
        <w:t xml:space="preserve"> use the process of </w:t>
      </w:r>
      <w:r w:rsidR="001C561F">
        <w:rPr>
          <w:rFonts w:ascii="Courier New" w:hAnsi="Courier New" w:cs="Courier New"/>
          <w:b/>
        </w:rPr>
        <w:t xml:space="preserve">photosynthesis </w:t>
      </w:r>
      <w:r>
        <w:rPr>
          <w:rFonts w:ascii="Courier New" w:hAnsi="Courier New" w:cs="Courier New"/>
        </w:rPr>
        <w:t xml:space="preserve">to trap the energy of the sun within the molecular bonds of </w:t>
      </w:r>
      <w:r w:rsidRPr="00987013">
        <w:rPr>
          <w:rFonts w:ascii="Courier New" w:hAnsi="Courier New" w:cs="Courier New"/>
          <w:b/>
        </w:rPr>
        <w:t>glucose</w:t>
      </w:r>
      <w:r>
        <w:rPr>
          <w:rFonts w:ascii="Courier New" w:hAnsi="Courier New" w:cs="Courier New"/>
        </w:rPr>
        <w:t xml:space="preserve"> (</w:t>
      </w:r>
      <w:r w:rsidR="006C35AC">
        <w:rPr>
          <w:rFonts w:ascii="Courier New" w:hAnsi="Courier New" w:cs="Courier New"/>
        </w:rPr>
        <w:t>C</w:t>
      </w:r>
      <w:r w:rsidR="006C35AC" w:rsidRPr="006C35AC">
        <w:rPr>
          <w:rFonts w:ascii="Courier New" w:hAnsi="Courier New" w:cs="Courier New"/>
          <w:vertAlign w:val="subscript"/>
        </w:rPr>
        <w:t>6</w:t>
      </w:r>
      <w:r w:rsidR="006C35AC" w:rsidRPr="006C35AC">
        <w:rPr>
          <w:rFonts w:ascii="Courier New" w:hAnsi="Courier New" w:cs="Courier New"/>
        </w:rPr>
        <w:t>H</w:t>
      </w:r>
      <w:r w:rsidR="006C35AC" w:rsidRPr="006C35AC">
        <w:rPr>
          <w:rFonts w:ascii="Courier New" w:hAnsi="Courier New" w:cs="Courier New"/>
          <w:vertAlign w:val="subscript"/>
        </w:rPr>
        <w:t>12</w:t>
      </w:r>
      <w:r w:rsidR="006C35AC" w:rsidRPr="006C35AC">
        <w:rPr>
          <w:rFonts w:ascii="Courier New" w:hAnsi="Courier New" w:cs="Courier New"/>
        </w:rPr>
        <w:t>O6</w:t>
      </w:r>
      <w:r w:rsidR="006C35AC">
        <w:rPr>
          <w:rFonts w:ascii="Courier New" w:hAnsi="Courier New" w:cs="Courier New"/>
        </w:rPr>
        <w:t xml:space="preserve">, </w:t>
      </w:r>
      <w:r>
        <w:rPr>
          <w:rFonts w:ascii="Courier New" w:hAnsi="Courier New" w:cs="Courier New"/>
        </w:rPr>
        <w:t>a type of sugar)</w:t>
      </w:r>
      <w:r w:rsidR="001C561F">
        <w:rPr>
          <w:rFonts w:ascii="Courier New" w:hAnsi="Courier New" w:cs="Courier New"/>
        </w:rPr>
        <w:t>.</w:t>
      </w:r>
    </w:p>
    <w:p w14:paraId="18DBAF92" w14:textId="77777777" w:rsidR="00987013" w:rsidRDefault="00987013" w:rsidP="008C40BB">
      <w:pPr>
        <w:rPr>
          <w:rFonts w:ascii="Courier New" w:hAnsi="Courier New" w:cs="Courier New"/>
        </w:rPr>
      </w:pPr>
    </w:p>
    <w:p w14:paraId="2834CF86" w14:textId="6B36344F" w:rsidR="00987013" w:rsidRPr="00F33095" w:rsidRDefault="00987013" w:rsidP="008C40BB">
      <w:pPr>
        <w:rPr>
          <w:rFonts w:ascii="Courier New" w:hAnsi="Courier New" w:cs="Courier New"/>
        </w:rPr>
      </w:pPr>
      <m:oMathPara>
        <m:oMathParaPr>
          <m:jc m:val="center"/>
        </m:oMathParaPr>
        <m:oMath>
          <m:r>
            <w:rPr>
              <w:rFonts w:ascii="Cambria Math" w:hAnsi="Cambria Math" w:cs="Courier New"/>
            </w:rPr>
            <m:t>6</m:t>
          </m:r>
          <m:sSub>
            <m:sSubPr>
              <m:ctrlPr>
                <w:rPr>
                  <w:rFonts w:ascii="Cambria Math" w:hAnsi="Cambria Math" w:cs="Courier New"/>
                  <w:i/>
                </w:rPr>
              </m:ctrlPr>
            </m:sSubPr>
            <m:e>
              <m:r>
                <w:rPr>
                  <w:rFonts w:ascii="Cambria Math" w:hAnsi="Cambria Math" w:cs="Courier New"/>
                </w:rPr>
                <m:t>CO</m:t>
              </m:r>
            </m:e>
            <m:sub>
              <m:r>
                <w:rPr>
                  <w:rFonts w:ascii="Cambria Math" w:hAnsi="Cambria Math" w:cs="Courier New"/>
                </w:rPr>
                <m:t>2</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6H</m:t>
              </m:r>
            </m:e>
            <m:sub>
              <m:r>
                <w:rPr>
                  <w:rFonts w:ascii="Cambria Math" w:hAnsi="Cambria Math" w:cs="Courier New"/>
                </w:rPr>
                <m:t>2</m:t>
              </m:r>
            </m:sub>
          </m:sSub>
          <m:r>
            <w:rPr>
              <w:rFonts w:ascii="Cambria Math" w:hAnsi="Cambria Math" w:cs="Courier New"/>
            </w:rPr>
            <m:t xml:space="preserve">O+Energy→ </m:t>
          </m:r>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6</m:t>
              </m:r>
            </m:sub>
          </m:sSub>
          <m:sSub>
            <m:sSubPr>
              <m:ctrlPr>
                <w:rPr>
                  <w:rFonts w:ascii="Cambria Math" w:hAnsi="Cambria Math" w:cs="Courier New"/>
                  <w:i/>
                </w:rPr>
              </m:ctrlPr>
            </m:sSubPr>
            <m:e>
              <m:r>
                <w:rPr>
                  <w:rFonts w:ascii="Cambria Math" w:hAnsi="Cambria Math" w:cs="Courier New"/>
                </w:rPr>
                <m:t>H</m:t>
              </m:r>
            </m:e>
            <m:sub>
              <m:r>
                <w:rPr>
                  <w:rFonts w:ascii="Cambria Math" w:hAnsi="Cambria Math" w:cs="Courier New"/>
                </w:rPr>
                <m:t>12</m:t>
              </m:r>
            </m:sub>
          </m:sSub>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6</m:t>
              </m:r>
            </m:sub>
          </m:sSub>
          <m:r>
            <w:rPr>
              <w:rFonts w:ascii="Cambria Math" w:hAnsi="Cambria Math" w:cs="Courier New"/>
            </w:rPr>
            <m:t>+6</m:t>
          </m:r>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2</m:t>
              </m:r>
            </m:sub>
          </m:sSub>
        </m:oMath>
      </m:oMathPara>
    </w:p>
    <w:p w14:paraId="3EEB3CCB" w14:textId="77777777" w:rsidR="00987013" w:rsidRDefault="00987013" w:rsidP="008C40BB">
      <w:pPr>
        <w:rPr>
          <w:rFonts w:ascii="Courier New" w:hAnsi="Courier New" w:cs="Courier New"/>
        </w:rPr>
      </w:pPr>
    </w:p>
    <w:p w14:paraId="0DAAE9C7" w14:textId="45EB440B" w:rsidR="00F20D12" w:rsidRPr="001C561F" w:rsidRDefault="001C561F" w:rsidP="008C40BB">
      <w:pPr>
        <w:rPr>
          <w:rFonts w:ascii="Courier New" w:hAnsi="Courier New" w:cs="Courier New"/>
        </w:rPr>
      </w:pPr>
      <w:r>
        <w:rPr>
          <w:rFonts w:ascii="Courier New" w:hAnsi="Courier New" w:cs="Courier New"/>
        </w:rPr>
        <w:t xml:space="preserve">All living things </w:t>
      </w:r>
      <w:r w:rsidR="00824E6F">
        <w:rPr>
          <w:rFonts w:ascii="Courier New" w:hAnsi="Courier New" w:cs="Courier New"/>
        </w:rPr>
        <w:t xml:space="preserve">require oxygen for </w:t>
      </w:r>
      <w:r>
        <w:rPr>
          <w:rFonts w:ascii="Courier New" w:hAnsi="Courier New" w:cs="Courier New"/>
          <w:b/>
        </w:rPr>
        <w:t xml:space="preserve">cellular respiration </w:t>
      </w:r>
      <w:r>
        <w:rPr>
          <w:rFonts w:ascii="Courier New" w:hAnsi="Courier New" w:cs="Courier New"/>
        </w:rPr>
        <w:t xml:space="preserve">to free the energy </w:t>
      </w:r>
      <w:r w:rsidR="00987013">
        <w:rPr>
          <w:rFonts w:ascii="Courier New" w:hAnsi="Courier New" w:cs="Courier New"/>
        </w:rPr>
        <w:t>stored within those</w:t>
      </w:r>
      <w:r w:rsidR="006C35AC">
        <w:rPr>
          <w:rFonts w:ascii="Courier New" w:hAnsi="Courier New" w:cs="Courier New"/>
        </w:rPr>
        <w:t xml:space="preserve"> glucose</w:t>
      </w:r>
      <w:r w:rsidR="00987013">
        <w:rPr>
          <w:rFonts w:ascii="Courier New" w:hAnsi="Courier New" w:cs="Courier New"/>
        </w:rPr>
        <w:t xml:space="preserve"> molecules</w:t>
      </w:r>
      <w:r w:rsidR="00F33095">
        <w:rPr>
          <w:rFonts w:ascii="Courier New" w:hAnsi="Courier New" w:cs="Courier New"/>
        </w:rPr>
        <w:t xml:space="preserve"> for all cellular processes</w:t>
      </w:r>
      <w:r w:rsidR="00987013">
        <w:rPr>
          <w:rFonts w:ascii="Courier New" w:hAnsi="Courier New" w:cs="Courier New"/>
        </w:rPr>
        <w:t xml:space="preserve">. </w:t>
      </w:r>
    </w:p>
    <w:p w14:paraId="450643F4" w14:textId="5209742E" w:rsidR="00B37715" w:rsidRDefault="00B37715" w:rsidP="008C40BB">
      <w:pPr>
        <w:rPr>
          <w:rFonts w:ascii="Courier New" w:hAnsi="Courier New" w:cs="Courier New"/>
        </w:rPr>
      </w:pPr>
    </w:p>
    <w:p w14:paraId="193E59B8" w14:textId="6E68FD46" w:rsidR="00B37715" w:rsidRPr="00F33095" w:rsidRDefault="00EF5888" w:rsidP="008C40BB">
      <w:pPr>
        <w:rPr>
          <w:rFonts w:ascii="Courier New" w:hAnsi="Courier New" w:cs="Courier New"/>
          <w:lang w:val="es-ES"/>
        </w:rPr>
      </w:pPr>
      <m:oMathPara>
        <m:oMathParaPr>
          <m:jc m:val="center"/>
        </m:oMathParaPr>
        <m:oMath>
          <m:sSub>
            <m:sSubPr>
              <m:ctrlPr>
                <w:rPr>
                  <w:rFonts w:ascii="Cambria Math" w:hAnsi="Cambria Math" w:cs="Courier New"/>
                  <w:i/>
                </w:rPr>
              </m:ctrlPr>
            </m:sSubPr>
            <m:e>
              <m:r>
                <w:rPr>
                  <w:rFonts w:ascii="Cambria Math" w:hAnsi="Cambria Math" w:cs="Courier New"/>
                </w:rPr>
                <m:t>C</m:t>
              </m:r>
            </m:e>
            <m:sub>
              <m:r>
                <w:rPr>
                  <w:rFonts w:ascii="Cambria Math" w:hAnsi="Cambria Math" w:cs="Courier New"/>
                </w:rPr>
                <m:t>6</m:t>
              </m:r>
            </m:sub>
          </m:sSub>
          <m:sSub>
            <m:sSubPr>
              <m:ctrlPr>
                <w:rPr>
                  <w:rFonts w:ascii="Cambria Math" w:hAnsi="Cambria Math" w:cs="Courier New"/>
                  <w:i/>
                </w:rPr>
              </m:ctrlPr>
            </m:sSubPr>
            <m:e>
              <m:r>
                <w:rPr>
                  <w:rFonts w:ascii="Cambria Math" w:hAnsi="Cambria Math" w:cs="Courier New"/>
                </w:rPr>
                <m:t>H</m:t>
              </m:r>
            </m:e>
            <m:sub>
              <m:r>
                <w:rPr>
                  <w:rFonts w:ascii="Cambria Math" w:hAnsi="Cambria Math" w:cs="Courier New"/>
                </w:rPr>
                <m:t>12</m:t>
              </m:r>
            </m:sub>
          </m:sSub>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6</m:t>
              </m:r>
            </m:sub>
          </m:sSub>
          <m:r>
            <w:rPr>
              <w:rFonts w:ascii="Cambria Math" w:hAnsi="Cambria Math" w:cs="Courier New"/>
            </w:rPr>
            <m:t>+6</m:t>
          </m:r>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2</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6H</m:t>
              </m:r>
            </m:e>
            <m:sub>
              <m:r>
                <w:rPr>
                  <w:rFonts w:ascii="Cambria Math" w:hAnsi="Cambria Math" w:cs="Courier New"/>
                </w:rPr>
                <m:t>2</m:t>
              </m:r>
            </m:sub>
          </m:sSub>
          <m:r>
            <w:rPr>
              <w:rFonts w:ascii="Cambria Math" w:hAnsi="Cambria Math" w:cs="Courier New"/>
            </w:rPr>
            <m:t>O+6</m:t>
          </m:r>
          <m:sSub>
            <m:sSubPr>
              <m:ctrlPr>
                <w:rPr>
                  <w:rFonts w:ascii="Cambria Math" w:hAnsi="Cambria Math" w:cs="Courier New"/>
                  <w:i/>
                </w:rPr>
              </m:ctrlPr>
            </m:sSubPr>
            <m:e>
              <m:r>
                <w:rPr>
                  <w:rFonts w:ascii="Cambria Math" w:hAnsi="Cambria Math" w:cs="Courier New"/>
                </w:rPr>
                <m:t>CO</m:t>
              </m:r>
            </m:e>
            <m:sub>
              <m:r>
                <w:rPr>
                  <w:rFonts w:ascii="Cambria Math" w:hAnsi="Cambria Math" w:cs="Courier New"/>
                </w:rPr>
                <m:t>2</m:t>
              </m:r>
            </m:sub>
          </m:sSub>
          <m:r>
            <w:rPr>
              <w:rFonts w:ascii="Cambria Math" w:hAnsi="Cambria Math" w:cs="Courier New"/>
            </w:rPr>
            <m:t xml:space="preserve">+Energy </m:t>
          </m:r>
        </m:oMath>
      </m:oMathPara>
    </w:p>
    <w:p w14:paraId="647792A9" w14:textId="77777777" w:rsidR="00B05C96" w:rsidRDefault="00B05C96" w:rsidP="008C40BB">
      <w:pPr>
        <w:rPr>
          <w:rFonts w:ascii="Courier New" w:hAnsi="Courier New" w:cs="Courier New"/>
          <w:lang w:val="es-ES"/>
        </w:rPr>
      </w:pPr>
    </w:p>
    <w:p w14:paraId="4280B581" w14:textId="60306106" w:rsidR="00BB1CC2" w:rsidRDefault="006C35AC" w:rsidP="008C40BB">
      <w:pPr>
        <w:rPr>
          <w:rFonts w:ascii="Courier New" w:hAnsi="Courier New" w:cs="Courier New"/>
        </w:rPr>
      </w:pPr>
      <w:r>
        <w:rPr>
          <w:rFonts w:ascii="Courier New" w:hAnsi="Courier New" w:cs="Courier New"/>
        </w:rPr>
        <w:t>We get our glucose from the food we eat and our</w:t>
      </w:r>
      <w:r w:rsidRPr="006C35AC">
        <w:rPr>
          <w:rFonts w:ascii="Courier New" w:hAnsi="Courier New" w:cs="Courier New"/>
        </w:rPr>
        <w:t xml:space="preserve"> oxygen </w:t>
      </w:r>
      <w:r>
        <w:rPr>
          <w:rFonts w:ascii="Courier New" w:hAnsi="Courier New" w:cs="Courier New"/>
        </w:rPr>
        <w:t xml:space="preserve">from the air we breathe. </w:t>
      </w:r>
      <w:r w:rsidR="00371E0A">
        <w:rPr>
          <w:rFonts w:ascii="Courier New" w:hAnsi="Courier New" w:cs="Courier New"/>
        </w:rPr>
        <w:t>Since trees</w:t>
      </w:r>
      <w:r w:rsidR="002A6943">
        <w:rPr>
          <w:rFonts w:ascii="Courier New" w:hAnsi="Courier New" w:cs="Courier New"/>
        </w:rPr>
        <w:t xml:space="preserve"> and </w:t>
      </w:r>
      <w:r w:rsidR="00371E0A">
        <w:rPr>
          <w:rFonts w:ascii="Courier New" w:hAnsi="Courier New" w:cs="Courier New"/>
        </w:rPr>
        <w:t>other photosynthetic organisms, like algae,</w:t>
      </w:r>
      <w:r w:rsidR="002A6943">
        <w:rPr>
          <w:rFonts w:ascii="Courier New" w:hAnsi="Courier New" w:cs="Courier New"/>
        </w:rPr>
        <w:t xml:space="preserve"> provide us with oxygen as a </w:t>
      </w:r>
      <w:r w:rsidR="00632ECD">
        <w:rPr>
          <w:rFonts w:ascii="Courier New" w:hAnsi="Courier New" w:cs="Courier New"/>
        </w:rPr>
        <w:t>byproduct</w:t>
      </w:r>
      <w:r w:rsidR="002A6943">
        <w:rPr>
          <w:rFonts w:ascii="Courier New" w:hAnsi="Courier New" w:cs="Courier New"/>
        </w:rPr>
        <w:t xml:space="preserve"> of photosynthesis </w:t>
      </w:r>
      <w:r w:rsidR="00632ECD">
        <w:rPr>
          <w:rFonts w:ascii="Courier New" w:hAnsi="Courier New" w:cs="Courier New"/>
        </w:rPr>
        <w:t xml:space="preserve">they’re often portrayed as the </w:t>
      </w:r>
      <w:r w:rsidR="00824E6F">
        <w:rPr>
          <w:rFonts w:ascii="Courier New" w:hAnsi="Courier New" w:cs="Courier New"/>
        </w:rPr>
        <w:t>lungs of the planet</w:t>
      </w:r>
      <w:r w:rsidR="00632ECD">
        <w:rPr>
          <w:rFonts w:ascii="Courier New" w:hAnsi="Courier New" w:cs="Courier New"/>
        </w:rPr>
        <w:t xml:space="preserve"> </w:t>
      </w:r>
      <w:r w:rsidR="00824E6F">
        <w:rPr>
          <w:rFonts w:ascii="Courier New" w:hAnsi="Courier New" w:cs="Courier New"/>
        </w:rPr>
        <w:t>“</w:t>
      </w:r>
      <w:r w:rsidR="00632ECD">
        <w:rPr>
          <w:rFonts w:ascii="Courier New" w:hAnsi="Courier New" w:cs="Courier New"/>
        </w:rPr>
        <w:t>breathing out</w:t>
      </w:r>
      <w:r w:rsidR="00824E6F">
        <w:rPr>
          <w:rFonts w:ascii="Courier New" w:hAnsi="Courier New" w:cs="Courier New"/>
        </w:rPr>
        <w:t>”</w:t>
      </w:r>
      <w:r w:rsidR="00371E0A">
        <w:rPr>
          <w:rFonts w:ascii="Courier New" w:hAnsi="Courier New" w:cs="Courier New"/>
        </w:rPr>
        <w:t xml:space="preserve"> oxygen</w:t>
      </w:r>
      <w:r w:rsidR="00632ECD">
        <w:rPr>
          <w:rFonts w:ascii="Courier New" w:hAnsi="Courier New" w:cs="Courier New"/>
        </w:rPr>
        <w:t xml:space="preserve">. But there’s another </w:t>
      </w:r>
      <w:r w:rsidR="00824E6F">
        <w:rPr>
          <w:rFonts w:ascii="Courier New" w:hAnsi="Courier New" w:cs="Courier New"/>
        </w:rPr>
        <w:t>aspect</w:t>
      </w:r>
      <w:r w:rsidR="00632ECD">
        <w:rPr>
          <w:rFonts w:ascii="Courier New" w:hAnsi="Courier New" w:cs="Courier New"/>
        </w:rPr>
        <w:t xml:space="preserve"> of photosynthesis that’s just as important. Look at the photo of the massive tree below (</w:t>
      </w:r>
      <w:commentRangeStart w:id="1"/>
      <w:r w:rsidR="00632ECD" w:rsidRPr="00F33095">
        <w:rPr>
          <w:rFonts w:ascii="Courier New" w:hAnsi="Courier New" w:cs="Courier New"/>
          <w:highlight w:val="yellow"/>
        </w:rPr>
        <w:t>to the right/left</w:t>
      </w:r>
      <w:r w:rsidR="00F33095" w:rsidRPr="00F33095">
        <w:rPr>
          <w:rFonts w:ascii="Courier New" w:hAnsi="Courier New" w:cs="Courier New"/>
          <w:highlight w:val="yellow"/>
        </w:rPr>
        <w:t>?</w:t>
      </w:r>
      <w:commentRangeEnd w:id="1"/>
      <w:r w:rsidR="00EC539F">
        <w:rPr>
          <w:rStyle w:val="CommentReference"/>
        </w:rPr>
        <w:commentReference w:id="1"/>
      </w:r>
      <w:r w:rsidR="00632ECD">
        <w:rPr>
          <w:rFonts w:ascii="Courier New" w:hAnsi="Courier New" w:cs="Courier New"/>
        </w:rPr>
        <w:t xml:space="preserve">). How did that tree get so big? </w:t>
      </w:r>
      <w:r w:rsidR="00643149">
        <w:rPr>
          <w:rFonts w:ascii="Courier New" w:hAnsi="Courier New" w:cs="Courier New"/>
        </w:rPr>
        <w:t>T</w:t>
      </w:r>
      <w:r w:rsidR="00632ECD">
        <w:rPr>
          <w:rFonts w:ascii="Courier New" w:hAnsi="Courier New" w:cs="Courier New"/>
        </w:rPr>
        <w:t xml:space="preserve">he answer is in the equation </w:t>
      </w:r>
      <w:r w:rsidR="00EC539F">
        <w:rPr>
          <w:rFonts w:ascii="Courier New" w:hAnsi="Courier New" w:cs="Courier New"/>
        </w:rPr>
        <w:t xml:space="preserve">for photosynthesis where </w:t>
      </w:r>
      <w:r w:rsidR="00510D63">
        <w:rPr>
          <w:rFonts w:ascii="Courier New" w:hAnsi="Courier New" w:cs="Courier New"/>
        </w:rPr>
        <w:t>carbon dioxide and</w:t>
      </w:r>
      <w:r w:rsidR="00A96C02">
        <w:rPr>
          <w:rFonts w:ascii="Courier New" w:hAnsi="Courier New" w:cs="Courier New"/>
        </w:rPr>
        <w:t xml:space="preserve"> water</w:t>
      </w:r>
      <w:r w:rsidR="00643149">
        <w:rPr>
          <w:rFonts w:ascii="Courier New" w:hAnsi="Courier New" w:cs="Courier New"/>
        </w:rPr>
        <w:t xml:space="preserve"> provide the carbon, hydrogen, and oxygen necessary to build glucose</w:t>
      </w:r>
      <w:r w:rsidR="00A96C02">
        <w:rPr>
          <w:rFonts w:ascii="Courier New" w:hAnsi="Courier New" w:cs="Courier New"/>
        </w:rPr>
        <w:t xml:space="preserve">. Trees use glucose as </w:t>
      </w:r>
      <w:r w:rsidR="00643149">
        <w:rPr>
          <w:rFonts w:ascii="Courier New" w:hAnsi="Courier New" w:cs="Courier New"/>
        </w:rPr>
        <w:t>both an energy source and construction material. They arrange glucose in long winding structures as they grow</w:t>
      </w:r>
      <w:r w:rsidR="00BB1CC2">
        <w:rPr>
          <w:rFonts w:ascii="Courier New" w:hAnsi="Courier New" w:cs="Courier New"/>
        </w:rPr>
        <w:t xml:space="preserve"> and some of it becomes part of them for as long as they live</w:t>
      </w:r>
      <w:r w:rsidR="00643149">
        <w:rPr>
          <w:rFonts w:ascii="Courier New" w:hAnsi="Courier New" w:cs="Courier New"/>
        </w:rPr>
        <w:t>.</w:t>
      </w:r>
      <w:r w:rsidR="00BB1CC2">
        <w:rPr>
          <w:rFonts w:ascii="Courier New" w:hAnsi="Courier New" w:cs="Courier New"/>
        </w:rPr>
        <w:t xml:space="preserve"> This process of</w:t>
      </w:r>
      <w:r w:rsidR="00643149">
        <w:rPr>
          <w:rFonts w:ascii="Courier New" w:hAnsi="Courier New" w:cs="Courier New"/>
        </w:rPr>
        <w:t xml:space="preserve"> </w:t>
      </w:r>
      <w:r w:rsidR="00BB1CC2">
        <w:rPr>
          <w:rFonts w:ascii="Courier New" w:hAnsi="Courier New" w:cs="Courier New"/>
        </w:rPr>
        <w:t>p</w:t>
      </w:r>
      <w:r w:rsidR="00510D63">
        <w:rPr>
          <w:rFonts w:ascii="Courier New" w:hAnsi="Courier New" w:cs="Courier New"/>
        </w:rPr>
        <w:t>ulling carbon out of the atmosphere and holding on to it like</w:t>
      </w:r>
      <w:r w:rsidR="00824E6F">
        <w:rPr>
          <w:rFonts w:ascii="Courier New" w:hAnsi="Courier New" w:cs="Courier New"/>
        </w:rPr>
        <w:t xml:space="preserve"> that</w:t>
      </w:r>
      <w:r w:rsidR="00510D63">
        <w:rPr>
          <w:rFonts w:ascii="Courier New" w:hAnsi="Courier New" w:cs="Courier New"/>
        </w:rPr>
        <w:t xml:space="preserve"> for long periods of time</w:t>
      </w:r>
      <w:r w:rsidR="00824E6F">
        <w:rPr>
          <w:rFonts w:ascii="Courier New" w:hAnsi="Courier New" w:cs="Courier New"/>
        </w:rPr>
        <w:t xml:space="preserve"> is known </w:t>
      </w:r>
      <w:r w:rsidR="00A96C02">
        <w:rPr>
          <w:rFonts w:ascii="Courier New" w:hAnsi="Courier New" w:cs="Courier New"/>
        </w:rPr>
        <w:t xml:space="preserve">as </w:t>
      </w:r>
      <w:r w:rsidR="00A96C02" w:rsidRPr="00A96C02">
        <w:rPr>
          <w:rFonts w:ascii="Courier New" w:hAnsi="Courier New" w:cs="Courier New"/>
          <w:b/>
        </w:rPr>
        <w:t>carbon sequestration</w:t>
      </w:r>
      <w:r w:rsidR="00A96C02">
        <w:rPr>
          <w:rFonts w:ascii="Courier New" w:hAnsi="Courier New" w:cs="Courier New"/>
        </w:rPr>
        <w:t>, it’</w:t>
      </w:r>
      <w:r w:rsidR="00824E6F">
        <w:rPr>
          <w:rFonts w:ascii="Courier New" w:hAnsi="Courier New" w:cs="Courier New"/>
        </w:rPr>
        <w:t>s what</w:t>
      </w:r>
      <w:r w:rsidR="00A96C02">
        <w:rPr>
          <w:rFonts w:ascii="Courier New" w:hAnsi="Courier New" w:cs="Courier New"/>
        </w:rPr>
        <w:t xml:space="preserve"> the trees</w:t>
      </w:r>
      <w:r w:rsidR="00824E6F">
        <w:rPr>
          <w:rFonts w:ascii="Courier New" w:hAnsi="Courier New" w:cs="Courier New"/>
        </w:rPr>
        <w:t xml:space="preserve"> do when they</w:t>
      </w:r>
      <w:r w:rsidR="00A96C02">
        <w:rPr>
          <w:rFonts w:ascii="Courier New" w:hAnsi="Courier New" w:cs="Courier New"/>
        </w:rPr>
        <w:t xml:space="preserve"> “breathe in</w:t>
      </w:r>
      <w:r w:rsidR="00371E0A">
        <w:rPr>
          <w:rFonts w:ascii="Courier New" w:hAnsi="Courier New" w:cs="Courier New"/>
        </w:rPr>
        <w:t xml:space="preserve">.” </w:t>
      </w:r>
      <w:r w:rsidR="00BB1CC2">
        <w:rPr>
          <w:rFonts w:ascii="Courier New" w:hAnsi="Courier New" w:cs="Courier New"/>
        </w:rPr>
        <w:t>And t</w:t>
      </w:r>
      <w:r w:rsidR="00371E0A">
        <w:rPr>
          <w:rFonts w:ascii="Courier New" w:hAnsi="Courier New" w:cs="Courier New"/>
        </w:rPr>
        <w:t xml:space="preserve">hat’s </w:t>
      </w:r>
      <w:r w:rsidR="00643149">
        <w:rPr>
          <w:rFonts w:ascii="Courier New" w:hAnsi="Courier New" w:cs="Courier New"/>
        </w:rPr>
        <w:t>what</w:t>
      </w:r>
      <w:r w:rsidR="00371E0A">
        <w:rPr>
          <w:rFonts w:ascii="Courier New" w:hAnsi="Courier New" w:cs="Courier New"/>
        </w:rPr>
        <w:t xml:space="preserve"> </w:t>
      </w:r>
      <w:r w:rsidR="007E7B33">
        <w:rPr>
          <w:rFonts w:ascii="Courier New" w:hAnsi="Courier New" w:cs="Courier New"/>
        </w:rPr>
        <w:t>Krist</w:t>
      </w:r>
      <w:r w:rsidR="00371E0A">
        <w:rPr>
          <w:rFonts w:ascii="Courier New" w:hAnsi="Courier New" w:cs="Courier New"/>
        </w:rPr>
        <w:t>a and Susan were interested in.</w:t>
      </w:r>
      <w:r w:rsidR="00510D63">
        <w:rPr>
          <w:rFonts w:ascii="Courier New" w:hAnsi="Courier New" w:cs="Courier New"/>
        </w:rPr>
        <w:t xml:space="preserve"> </w:t>
      </w:r>
    </w:p>
    <w:p w14:paraId="7149617F" w14:textId="77777777" w:rsidR="00510D63" w:rsidRDefault="00510D63" w:rsidP="008C40BB">
      <w:pPr>
        <w:rPr>
          <w:rFonts w:ascii="Courier New" w:hAnsi="Courier New" w:cs="Courier New"/>
        </w:rPr>
      </w:pPr>
    </w:p>
    <w:p w14:paraId="66176391" w14:textId="02A6E2B0" w:rsidR="00510D63" w:rsidRDefault="00BB1CC2" w:rsidP="008C40BB">
      <w:pPr>
        <w:rPr>
          <w:rFonts w:ascii="Courier New" w:hAnsi="Courier New" w:cs="Courier New"/>
        </w:rPr>
      </w:pPr>
      <w:r>
        <w:rPr>
          <w:rFonts w:ascii="Courier New" w:hAnsi="Courier New" w:cs="Courier New"/>
        </w:rPr>
        <w:t>They knew t</w:t>
      </w:r>
      <w:r w:rsidR="00643149">
        <w:rPr>
          <w:rFonts w:ascii="Courier New" w:hAnsi="Courier New" w:cs="Courier New"/>
        </w:rPr>
        <w:t>hat</w:t>
      </w:r>
      <w:r>
        <w:rPr>
          <w:rFonts w:ascii="Courier New" w:hAnsi="Courier New" w:cs="Courier New"/>
        </w:rPr>
        <w:t xml:space="preserve"> the</w:t>
      </w:r>
      <w:r w:rsidR="00643149">
        <w:rPr>
          <w:rFonts w:ascii="Courier New" w:hAnsi="Courier New" w:cs="Courier New"/>
        </w:rPr>
        <w:t xml:space="preserve"> </w:t>
      </w:r>
      <w:r>
        <w:rPr>
          <w:rFonts w:ascii="Courier New" w:hAnsi="Courier New" w:cs="Courier New"/>
        </w:rPr>
        <w:t>Earth’s climate was</w:t>
      </w:r>
      <w:r w:rsidR="00510D63">
        <w:rPr>
          <w:rFonts w:ascii="Courier New" w:hAnsi="Courier New" w:cs="Courier New"/>
        </w:rPr>
        <w:t xml:space="preserve"> hea</w:t>
      </w:r>
      <w:r>
        <w:rPr>
          <w:rFonts w:ascii="Courier New" w:hAnsi="Courier New" w:cs="Courier New"/>
        </w:rPr>
        <w:t xml:space="preserve">ting up due to human activities like </w:t>
      </w:r>
      <w:r w:rsidR="000E5547">
        <w:rPr>
          <w:rFonts w:ascii="Courier New" w:hAnsi="Courier New" w:cs="Courier New"/>
        </w:rPr>
        <w:t>burn</w:t>
      </w:r>
      <w:r>
        <w:rPr>
          <w:rFonts w:ascii="Courier New" w:hAnsi="Courier New" w:cs="Courier New"/>
        </w:rPr>
        <w:t>ing</w:t>
      </w:r>
      <w:r w:rsidR="000E5547">
        <w:rPr>
          <w:rFonts w:ascii="Courier New" w:hAnsi="Courier New" w:cs="Courier New"/>
        </w:rPr>
        <w:t xml:space="preserve"> fossil fuels</w:t>
      </w:r>
      <w:r w:rsidR="00510D63">
        <w:rPr>
          <w:rFonts w:ascii="Courier New" w:hAnsi="Courier New" w:cs="Courier New"/>
        </w:rPr>
        <w:t xml:space="preserve"> </w:t>
      </w:r>
      <w:r>
        <w:rPr>
          <w:rFonts w:ascii="Courier New" w:hAnsi="Courier New" w:cs="Courier New"/>
        </w:rPr>
        <w:t xml:space="preserve">which release </w:t>
      </w:r>
      <w:r w:rsidR="007E7B33" w:rsidRPr="007E7B33">
        <w:rPr>
          <w:rFonts w:ascii="Courier New" w:hAnsi="Courier New" w:cs="Courier New"/>
          <w:b/>
        </w:rPr>
        <w:t>greenhouse gases</w:t>
      </w:r>
      <w:r w:rsidR="007E7B33">
        <w:rPr>
          <w:rFonts w:ascii="Courier New" w:hAnsi="Courier New" w:cs="Courier New"/>
        </w:rPr>
        <w:t xml:space="preserve"> like</w:t>
      </w:r>
      <w:r w:rsidR="00510D63">
        <w:rPr>
          <w:rFonts w:ascii="Courier New" w:hAnsi="Courier New" w:cs="Courier New"/>
        </w:rPr>
        <w:t xml:space="preserve"> </w:t>
      </w:r>
      <w:r w:rsidR="000E5547">
        <w:rPr>
          <w:rFonts w:ascii="Courier New" w:hAnsi="Courier New" w:cs="Courier New"/>
        </w:rPr>
        <w:t>carb</w:t>
      </w:r>
      <w:r w:rsidR="007E7B33">
        <w:rPr>
          <w:rFonts w:ascii="Courier New" w:hAnsi="Courier New" w:cs="Courier New"/>
        </w:rPr>
        <w:t xml:space="preserve">on dioxide into the atmosphere. </w:t>
      </w:r>
      <w:r>
        <w:rPr>
          <w:rFonts w:ascii="Courier New" w:hAnsi="Courier New" w:cs="Courier New"/>
        </w:rPr>
        <w:t>They also knew that many forests around the world had been cut down</w:t>
      </w:r>
      <w:r w:rsidR="00864FDD">
        <w:rPr>
          <w:rFonts w:ascii="Courier New" w:hAnsi="Courier New" w:cs="Courier New"/>
        </w:rPr>
        <w:t xml:space="preserve"> and</w:t>
      </w:r>
      <w:r>
        <w:rPr>
          <w:rFonts w:ascii="Courier New" w:hAnsi="Courier New" w:cs="Courier New"/>
        </w:rPr>
        <w:t xml:space="preserve"> </w:t>
      </w:r>
      <w:r>
        <w:rPr>
          <w:rFonts w:ascii="Courier New" w:hAnsi="Courier New" w:cs="Courier New"/>
        </w:rPr>
        <w:lastRenderedPageBreak/>
        <w:t>regrowing</w:t>
      </w:r>
      <w:r w:rsidR="007E7B33">
        <w:rPr>
          <w:rFonts w:ascii="Courier New" w:hAnsi="Courier New" w:cs="Courier New"/>
        </w:rPr>
        <w:t xml:space="preserve"> </w:t>
      </w:r>
      <w:r w:rsidR="00864FDD">
        <w:rPr>
          <w:rFonts w:ascii="Courier New" w:hAnsi="Courier New" w:cs="Courier New"/>
        </w:rPr>
        <w:t>them</w:t>
      </w:r>
      <w:r>
        <w:rPr>
          <w:rFonts w:ascii="Courier New" w:hAnsi="Courier New" w:cs="Courier New"/>
        </w:rPr>
        <w:t xml:space="preserve"> was</w:t>
      </w:r>
      <w:r w:rsidR="007E7B33">
        <w:rPr>
          <w:rFonts w:ascii="Courier New" w:hAnsi="Courier New" w:cs="Courier New"/>
        </w:rPr>
        <w:t xml:space="preserve"> a</w:t>
      </w:r>
      <w:r w:rsidR="0047036F">
        <w:rPr>
          <w:rFonts w:ascii="Courier New" w:hAnsi="Courier New" w:cs="Courier New"/>
        </w:rPr>
        <w:t xml:space="preserve"> </w:t>
      </w:r>
      <w:r w:rsidR="00510D63" w:rsidRPr="00510D63">
        <w:rPr>
          <w:rFonts w:ascii="Courier New" w:hAnsi="Courier New" w:cs="Courier New"/>
        </w:rPr>
        <w:t xml:space="preserve">natural climate solution, </w:t>
      </w:r>
      <w:r w:rsidR="007E7B33">
        <w:rPr>
          <w:rFonts w:ascii="Courier New" w:hAnsi="Courier New" w:cs="Courier New"/>
        </w:rPr>
        <w:t>since more trees means more carbon sequestration</w:t>
      </w:r>
      <w:r>
        <w:rPr>
          <w:rFonts w:ascii="Courier New" w:hAnsi="Courier New" w:cs="Courier New"/>
        </w:rPr>
        <w:t xml:space="preserve"> and more carbon sequestration means less carbon dioxide in the atmosphere</w:t>
      </w:r>
      <w:r w:rsidR="007E7B33">
        <w:rPr>
          <w:rFonts w:ascii="Courier New" w:hAnsi="Courier New" w:cs="Courier New"/>
        </w:rPr>
        <w:t xml:space="preserve">. However, </w:t>
      </w:r>
      <w:r w:rsidR="00667E0F">
        <w:rPr>
          <w:rFonts w:ascii="Courier New" w:hAnsi="Courier New" w:cs="Courier New"/>
        </w:rPr>
        <w:t>they wanted to know</w:t>
      </w:r>
      <w:r w:rsidR="00864FDD">
        <w:rPr>
          <w:rFonts w:ascii="Courier New" w:hAnsi="Courier New" w:cs="Courier New"/>
        </w:rPr>
        <w:t xml:space="preserve"> </w:t>
      </w:r>
      <w:r w:rsidR="00667E0F">
        <w:rPr>
          <w:rFonts w:ascii="Courier New" w:hAnsi="Courier New" w:cs="Courier New"/>
        </w:rPr>
        <w:t>how carbon sequestration rates differ between forest types as they regrow. They also wanted a more accurate assessment</w:t>
      </w:r>
      <w:r w:rsidR="007E7B33">
        <w:rPr>
          <w:rFonts w:ascii="Courier New" w:hAnsi="Courier New" w:cs="Courier New"/>
        </w:rPr>
        <w:t xml:space="preserve"> of the full</w:t>
      </w:r>
      <w:r w:rsidR="00510D63" w:rsidRPr="00510D63">
        <w:rPr>
          <w:rFonts w:ascii="Courier New" w:hAnsi="Courier New" w:cs="Courier New"/>
        </w:rPr>
        <w:t xml:space="preserve"> potential </w:t>
      </w:r>
      <w:r w:rsidR="00667E0F">
        <w:rPr>
          <w:rFonts w:ascii="Courier New" w:hAnsi="Courier New" w:cs="Courier New"/>
        </w:rPr>
        <w:t>of forest regrowth since they believed that current estimates were limited by uncertainty and variability.</w:t>
      </w:r>
      <w:r w:rsidR="003D26C2">
        <w:rPr>
          <w:rFonts w:ascii="Courier New" w:hAnsi="Courier New" w:cs="Courier New"/>
        </w:rPr>
        <w:t xml:space="preserve"> </w:t>
      </w:r>
    </w:p>
    <w:p w14:paraId="4EE18C59" w14:textId="77777777" w:rsidR="00667E0F" w:rsidRDefault="00667E0F" w:rsidP="008C40BB">
      <w:pPr>
        <w:rPr>
          <w:rFonts w:ascii="Courier New" w:hAnsi="Courier New" w:cs="Courier New"/>
        </w:rPr>
      </w:pPr>
    </w:p>
    <w:p w14:paraId="77654B26" w14:textId="3FDCA881" w:rsidR="00A96C02" w:rsidRDefault="00667E0F" w:rsidP="008C40BB">
      <w:pPr>
        <w:rPr>
          <w:rFonts w:ascii="Courier New" w:hAnsi="Courier New" w:cs="Courier New"/>
        </w:rPr>
      </w:pPr>
      <w:r>
        <w:rPr>
          <w:rFonts w:ascii="Courier New" w:hAnsi="Courier New" w:cs="Courier New"/>
        </w:rPr>
        <w:t>To answer these questions they needed to do a lot more than a few studies in a single area, they needed to analyze thousands of stud</w:t>
      </w:r>
      <w:r w:rsidR="00CC03EE">
        <w:rPr>
          <w:rFonts w:ascii="Courier New" w:hAnsi="Courier New" w:cs="Courier New"/>
        </w:rPr>
        <w:t>ies in locations from all over</w:t>
      </w:r>
      <w:r>
        <w:rPr>
          <w:rFonts w:ascii="Courier New" w:hAnsi="Courier New" w:cs="Courier New"/>
        </w:rPr>
        <w:t xml:space="preserve"> the world. So that’s exactly what Krista did when </w:t>
      </w:r>
      <w:r w:rsidR="00EC539F">
        <w:rPr>
          <w:rFonts w:ascii="Courier New" w:hAnsi="Courier New" w:cs="Courier New"/>
        </w:rPr>
        <w:t xml:space="preserve">she and other researchers from around the world </w:t>
      </w:r>
      <w:r w:rsidR="000E5547">
        <w:rPr>
          <w:rFonts w:ascii="Courier New" w:hAnsi="Courier New" w:cs="Courier New"/>
        </w:rPr>
        <w:t xml:space="preserve">began </w:t>
      </w:r>
      <w:r>
        <w:rPr>
          <w:rFonts w:ascii="Courier New" w:hAnsi="Courier New" w:cs="Courier New"/>
        </w:rPr>
        <w:t xml:space="preserve">their </w:t>
      </w:r>
      <w:r w:rsidR="00CC03EE">
        <w:rPr>
          <w:rFonts w:ascii="Courier New" w:hAnsi="Courier New" w:cs="Courier New"/>
        </w:rPr>
        <w:t xml:space="preserve">work on creating </w:t>
      </w:r>
      <w:r w:rsidR="000E5547">
        <w:rPr>
          <w:rFonts w:ascii="Courier New" w:hAnsi="Courier New" w:cs="Courier New"/>
          <w:b/>
        </w:rPr>
        <w:t>ForC</w:t>
      </w:r>
      <w:r w:rsidR="009E66C3">
        <w:rPr>
          <w:rFonts w:ascii="Courier New" w:hAnsi="Courier New" w:cs="Courier New"/>
          <w:b/>
        </w:rPr>
        <w:t xml:space="preserve">, </w:t>
      </w:r>
      <w:r w:rsidR="009E66C3">
        <w:rPr>
          <w:rFonts w:ascii="Courier New" w:hAnsi="Courier New" w:cs="Courier New"/>
        </w:rPr>
        <w:t xml:space="preserve">the </w:t>
      </w:r>
      <w:ins w:id="2" w:author="Teixeira, Kristina A." w:date="2020-08-19T15:01:00Z">
        <w:r w:rsidR="00CC01D6">
          <w:rPr>
            <w:rFonts w:ascii="Courier New" w:hAnsi="Courier New" w:cs="Courier New"/>
          </w:rPr>
          <w:t xml:space="preserve">Global </w:t>
        </w:r>
      </w:ins>
      <w:r w:rsidR="009E66C3">
        <w:rPr>
          <w:rFonts w:ascii="Courier New" w:hAnsi="Courier New" w:cs="Courier New"/>
        </w:rPr>
        <w:t>Forest Carbon Database</w:t>
      </w:r>
      <w:r w:rsidR="000E5547">
        <w:rPr>
          <w:rFonts w:ascii="Courier New" w:hAnsi="Courier New" w:cs="Courier New"/>
        </w:rPr>
        <w:t>.</w:t>
      </w:r>
    </w:p>
    <w:p w14:paraId="112C31CD" w14:textId="77777777" w:rsidR="00E21C07" w:rsidRDefault="00E21C07" w:rsidP="008C40BB">
      <w:pPr>
        <w:rPr>
          <w:rFonts w:ascii="Courier New" w:hAnsi="Courier New" w:cs="Courier New"/>
        </w:rPr>
      </w:pPr>
    </w:p>
    <w:p w14:paraId="21B906EC" w14:textId="5D1A731C" w:rsidR="00667E0F" w:rsidRDefault="00CC03EE" w:rsidP="008C40BB">
      <w:pPr>
        <w:rPr>
          <w:rFonts w:ascii="Courier New" w:hAnsi="Courier New" w:cs="Courier New"/>
        </w:rPr>
      </w:pPr>
      <w:r w:rsidRPr="009E66C3">
        <w:rPr>
          <w:rFonts w:ascii="Courier New" w:hAnsi="Courier New" w:cs="Courier New"/>
        </w:rPr>
        <w:t>ForC is an open-ac</w:t>
      </w:r>
      <w:r w:rsidR="00145CDA">
        <w:rPr>
          <w:rFonts w:ascii="Courier New" w:hAnsi="Courier New" w:cs="Courier New"/>
        </w:rPr>
        <w:t>cess database containing over 29,713 records from 4,971</w:t>
      </w:r>
      <w:r w:rsidRPr="009E66C3">
        <w:rPr>
          <w:rFonts w:ascii="Courier New" w:hAnsi="Courier New" w:cs="Courier New"/>
        </w:rPr>
        <w:t xml:space="preserve"> plots </w:t>
      </w:r>
      <w:r w:rsidR="00145CDA">
        <w:rPr>
          <w:rFonts w:ascii="Courier New" w:hAnsi="Courier New" w:cs="Courier New"/>
        </w:rPr>
        <w:t>in 3,325</w:t>
      </w:r>
      <w:r w:rsidRPr="009E66C3">
        <w:rPr>
          <w:rFonts w:ascii="Courier New" w:hAnsi="Courier New" w:cs="Courier New"/>
        </w:rPr>
        <w:t xml:space="preserve"> geographicall</w:t>
      </w:r>
      <w:r>
        <w:rPr>
          <w:rFonts w:ascii="Courier New" w:hAnsi="Courier New" w:cs="Courier New"/>
        </w:rPr>
        <w:t xml:space="preserve">y distinct areas. </w:t>
      </w:r>
      <w:r w:rsidRPr="009E66C3">
        <w:rPr>
          <w:rFonts w:ascii="Courier New" w:hAnsi="Courier New" w:cs="Courier New"/>
        </w:rPr>
        <w:t xml:space="preserve">All </w:t>
      </w:r>
      <w:r>
        <w:rPr>
          <w:rFonts w:ascii="Courier New" w:hAnsi="Courier New" w:cs="Courier New"/>
        </w:rPr>
        <w:t xml:space="preserve">of the data comes </w:t>
      </w:r>
      <w:r w:rsidRPr="009E66C3">
        <w:rPr>
          <w:rFonts w:ascii="Courier New" w:hAnsi="Courier New" w:cs="Courier New"/>
        </w:rPr>
        <w:t>from published res</w:t>
      </w:r>
      <w:r w:rsidR="002A6243">
        <w:rPr>
          <w:rFonts w:ascii="Courier New" w:hAnsi="Courier New" w:cs="Courier New"/>
        </w:rPr>
        <w:t>earch by accredited scientists and includes studies from every</w:t>
      </w:r>
      <w:r w:rsidRPr="009E66C3">
        <w:rPr>
          <w:rFonts w:ascii="Courier New" w:hAnsi="Courier New" w:cs="Courier New"/>
        </w:rPr>
        <w:t xml:space="preserve"> forested </w:t>
      </w:r>
      <w:r w:rsidR="002A6243">
        <w:rPr>
          <w:rFonts w:ascii="Courier New" w:hAnsi="Courier New" w:cs="Courier New"/>
        </w:rPr>
        <w:t>biogeographic and climate zone</w:t>
      </w:r>
      <w:r>
        <w:rPr>
          <w:rFonts w:ascii="Courier New" w:hAnsi="Courier New" w:cs="Courier New"/>
        </w:rPr>
        <w:t xml:space="preserve">. It is a living database that is continually updated as scientists publish their work, </w:t>
      </w:r>
      <w:r w:rsidR="002A6243">
        <w:rPr>
          <w:rFonts w:ascii="Courier New" w:hAnsi="Courier New" w:cs="Courier New"/>
        </w:rPr>
        <w:t xml:space="preserve">making it the </w:t>
      </w:r>
      <w:r>
        <w:rPr>
          <w:rFonts w:ascii="Courier New" w:hAnsi="Courier New" w:cs="Courier New"/>
        </w:rPr>
        <w:t>most complete source of f</w:t>
      </w:r>
      <w:r w:rsidR="002A6243">
        <w:rPr>
          <w:rFonts w:ascii="Courier New" w:hAnsi="Courier New" w:cs="Courier New"/>
        </w:rPr>
        <w:t>orest carbon data in the world.</w:t>
      </w:r>
    </w:p>
    <w:p w14:paraId="10980B9A" w14:textId="77777777" w:rsidR="006C35AC" w:rsidRPr="006C35AC" w:rsidRDefault="006C35AC" w:rsidP="008C40BB">
      <w:pPr>
        <w:rPr>
          <w:rFonts w:ascii="Courier New" w:hAnsi="Courier New" w:cs="Courier New"/>
        </w:rPr>
      </w:pPr>
    </w:p>
    <w:p w14:paraId="273F34D8" w14:textId="099435B4" w:rsidR="002A6243" w:rsidRDefault="00173A6E" w:rsidP="008C40BB">
      <w:pPr>
        <w:rPr>
          <w:rFonts w:ascii="Courier New" w:hAnsi="Courier New" w:cs="Courier New"/>
        </w:rPr>
      </w:pPr>
      <w:r>
        <w:rPr>
          <w:rFonts w:ascii="Courier New" w:hAnsi="Courier New" w:cs="Courier New"/>
        </w:rPr>
        <w:t>Together with man</w:t>
      </w:r>
      <w:r w:rsidR="002A6243">
        <w:rPr>
          <w:rFonts w:ascii="Courier New" w:hAnsi="Courier New" w:cs="Courier New"/>
        </w:rPr>
        <w:t xml:space="preserve">y other researchers Krista and Susan </w:t>
      </w:r>
      <w:r>
        <w:rPr>
          <w:rFonts w:ascii="Courier New" w:hAnsi="Courier New" w:cs="Courier New"/>
        </w:rPr>
        <w:t>used the ForC database to</w:t>
      </w:r>
      <w:r w:rsidR="00EC539F">
        <w:rPr>
          <w:rFonts w:ascii="Courier New" w:hAnsi="Courier New" w:cs="Courier New"/>
        </w:rPr>
        <w:t xml:space="preserve"> investigate global carbon capture</w:t>
      </w:r>
      <w:r>
        <w:rPr>
          <w:rFonts w:ascii="Courier New" w:hAnsi="Courier New" w:cs="Courier New"/>
        </w:rPr>
        <w:t xml:space="preserve">. </w:t>
      </w:r>
      <w:r w:rsidRPr="007F3463">
        <w:rPr>
          <w:rFonts w:ascii="Courier New" w:hAnsi="Courier New" w:cs="Courier New"/>
          <w:u w:val="single"/>
        </w:rPr>
        <w:t xml:space="preserve">They </w:t>
      </w:r>
      <w:r w:rsidR="002A6243" w:rsidRPr="007F3463">
        <w:rPr>
          <w:rFonts w:ascii="Courier New" w:hAnsi="Courier New" w:cs="Courier New"/>
          <w:u w:val="single"/>
        </w:rPr>
        <w:t xml:space="preserve">predicted that </w:t>
      </w:r>
      <w:r w:rsidR="007F3463" w:rsidRPr="007F3463">
        <w:rPr>
          <w:rFonts w:ascii="Courier New" w:hAnsi="Courier New" w:cs="Courier New"/>
          <w:u w:val="single"/>
        </w:rPr>
        <w:t>tropical forests would have the highest rate of carbon accumulation</w:t>
      </w:r>
      <w:ins w:id="3" w:author="Teixeira, Kristina A." w:date="2020-08-19T15:01:00Z">
        <w:r w:rsidR="00CC01D6">
          <w:rPr>
            <w:rFonts w:ascii="Courier New" w:hAnsi="Courier New" w:cs="Courier New"/>
            <w:u w:val="single"/>
          </w:rPr>
          <w:t>.</w:t>
        </w:r>
      </w:ins>
      <w:r w:rsidR="007F3463" w:rsidRPr="007F3463">
        <w:rPr>
          <w:rFonts w:ascii="Courier New" w:hAnsi="Courier New" w:cs="Courier New"/>
          <w:u w:val="single"/>
        </w:rPr>
        <w:t xml:space="preserve"> </w:t>
      </w:r>
      <w:del w:id="4" w:author="Teixeira, Kristina A." w:date="2020-08-19T15:01:00Z">
        <w:r w:rsidR="007F3463" w:rsidRPr="007F3463" w:rsidDel="00CC01D6">
          <w:rPr>
            <w:rFonts w:ascii="Courier New" w:hAnsi="Courier New" w:cs="Courier New"/>
            <w:u w:val="single"/>
          </w:rPr>
          <w:delText>and that the</w:delText>
        </w:r>
      </w:del>
      <w:ins w:id="5" w:author="Teixeira, Kristina A." w:date="2020-08-19T15:01:00Z">
        <w:r w:rsidR="00CC01D6">
          <w:rPr>
            <w:rFonts w:ascii="Courier New" w:hAnsi="Courier New" w:cs="Courier New"/>
            <w:u w:val="single"/>
          </w:rPr>
          <w:t>They also wanted to check whether the</w:t>
        </w:r>
      </w:ins>
      <w:r w:rsidR="007F3463" w:rsidRPr="007F3463">
        <w:rPr>
          <w:rFonts w:ascii="Courier New" w:hAnsi="Courier New" w:cs="Courier New"/>
          <w:u w:val="single"/>
        </w:rPr>
        <w:t xml:space="preserve"> default forest regrowth rates from the Intergovernmental Panel on Climate Change (IPCC) </w:t>
      </w:r>
      <w:commentRangeStart w:id="6"/>
      <w:r w:rsidR="007F3463" w:rsidRPr="007F3463">
        <w:rPr>
          <w:rFonts w:ascii="Courier New" w:hAnsi="Courier New" w:cs="Courier New"/>
          <w:highlight w:val="yellow"/>
          <w:u w:val="single"/>
        </w:rPr>
        <w:t xml:space="preserve">were </w:t>
      </w:r>
      <w:del w:id="7" w:author="Teixeira, Kristina A." w:date="2020-08-19T15:01:00Z">
        <w:r w:rsidR="007F3463" w:rsidRPr="007F3463" w:rsidDel="00CC01D6">
          <w:rPr>
            <w:rFonts w:ascii="Courier New" w:hAnsi="Courier New" w:cs="Courier New"/>
            <w:highlight w:val="yellow"/>
            <w:u w:val="single"/>
          </w:rPr>
          <w:delText>in</w:delText>
        </w:r>
      </w:del>
      <w:r w:rsidR="007F3463" w:rsidRPr="007F3463">
        <w:rPr>
          <w:rFonts w:ascii="Courier New" w:hAnsi="Courier New" w:cs="Courier New"/>
          <w:highlight w:val="yellow"/>
          <w:u w:val="single"/>
        </w:rPr>
        <w:t>accurate</w:t>
      </w:r>
      <w:commentRangeEnd w:id="6"/>
      <w:r w:rsidR="007F3463" w:rsidRPr="007F3463">
        <w:rPr>
          <w:rStyle w:val="CommentReference"/>
          <w:highlight w:val="yellow"/>
          <w:u w:val="single"/>
        </w:rPr>
        <w:commentReference w:id="6"/>
      </w:r>
      <w:r w:rsidR="007F3463" w:rsidRPr="007F3463">
        <w:rPr>
          <w:rFonts w:ascii="Courier New" w:hAnsi="Courier New" w:cs="Courier New"/>
          <w:u w:val="single"/>
        </w:rPr>
        <w:t>.</w:t>
      </w:r>
    </w:p>
    <w:p w14:paraId="742AD347" w14:textId="77777777" w:rsidR="002A6243" w:rsidRDefault="002A6243" w:rsidP="008C40BB">
      <w:pPr>
        <w:rPr>
          <w:rFonts w:ascii="Courier New" w:hAnsi="Courier New" w:cs="Courier New"/>
        </w:rPr>
      </w:pPr>
    </w:p>
    <w:p w14:paraId="11027FAE" w14:textId="594233E8" w:rsidR="000E5547" w:rsidRDefault="0073294A" w:rsidP="008C40BB">
      <w:pPr>
        <w:rPr>
          <w:rFonts w:ascii="Courier New" w:hAnsi="Courier New" w:cs="Courier New"/>
        </w:rPr>
      </w:pPr>
      <w:r>
        <w:rPr>
          <w:rFonts w:ascii="Courier New" w:hAnsi="Courier New" w:cs="Courier New"/>
        </w:rPr>
        <w:t>In order to measure</w:t>
      </w:r>
      <w:r w:rsidR="00E21C07">
        <w:rPr>
          <w:rFonts w:ascii="Courier New" w:hAnsi="Courier New" w:cs="Courier New"/>
        </w:rPr>
        <w:t xml:space="preserve"> carbon </w:t>
      </w:r>
      <w:r>
        <w:rPr>
          <w:rFonts w:ascii="Courier New" w:hAnsi="Courier New" w:cs="Courier New"/>
        </w:rPr>
        <w:t>sequestration they chose the unit</w:t>
      </w:r>
      <w:r w:rsidR="00E21C07">
        <w:rPr>
          <w:rFonts w:ascii="Courier New" w:hAnsi="Courier New" w:cs="Courier New"/>
        </w:rPr>
        <w:t xml:space="preserve"> </w:t>
      </w:r>
      <w:proofErr w:type="spellStart"/>
      <w:r w:rsidR="00E21C07">
        <w:rPr>
          <w:rFonts w:ascii="Courier New" w:hAnsi="Courier New" w:cs="Courier New"/>
          <w:b/>
        </w:rPr>
        <w:t>MgC</w:t>
      </w:r>
      <w:proofErr w:type="spellEnd"/>
      <w:r w:rsidR="00E21C07">
        <w:rPr>
          <w:rFonts w:ascii="Courier New" w:hAnsi="Courier New" w:cs="Courier New"/>
          <w:b/>
        </w:rPr>
        <w:t>/ha</w:t>
      </w:r>
      <w:r>
        <w:rPr>
          <w:rFonts w:ascii="Courier New" w:hAnsi="Courier New" w:cs="Courier New"/>
          <w:b/>
        </w:rPr>
        <w:t>/</w:t>
      </w:r>
      <w:proofErr w:type="spellStart"/>
      <w:r>
        <w:rPr>
          <w:rFonts w:ascii="Courier New" w:hAnsi="Courier New" w:cs="Courier New"/>
          <w:b/>
        </w:rPr>
        <w:t>yr</w:t>
      </w:r>
      <w:proofErr w:type="spellEnd"/>
      <w:r w:rsidR="00E21C07">
        <w:rPr>
          <w:rFonts w:ascii="Courier New" w:hAnsi="Courier New" w:cs="Courier New"/>
          <w:b/>
        </w:rPr>
        <w:t xml:space="preserve"> </w:t>
      </w:r>
      <w:r w:rsidR="00E21C07">
        <w:rPr>
          <w:rFonts w:ascii="Courier New" w:hAnsi="Courier New" w:cs="Courier New"/>
        </w:rPr>
        <w:t xml:space="preserve">which is a measure of the </w:t>
      </w:r>
      <w:r w:rsidR="00E21C07">
        <w:rPr>
          <w:rFonts w:ascii="Courier New" w:hAnsi="Courier New" w:cs="Courier New"/>
          <w:b/>
        </w:rPr>
        <w:t>megagrams</w:t>
      </w:r>
      <w:r>
        <w:rPr>
          <w:rFonts w:ascii="Courier New" w:hAnsi="Courier New" w:cs="Courier New"/>
          <w:b/>
        </w:rPr>
        <w:t xml:space="preserve"> </w:t>
      </w:r>
      <w:r>
        <w:rPr>
          <w:rFonts w:ascii="Courier New" w:hAnsi="Courier New" w:cs="Courier New"/>
        </w:rPr>
        <w:t>(a</w:t>
      </w:r>
      <w:ins w:id="8" w:author="Teixeira, Kristina A." w:date="2020-08-19T15:02:00Z">
        <w:r w:rsidR="00CC01D6">
          <w:rPr>
            <w:rFonts w:ascii="Courier New" w:hAnsi="Courier New" w:cs="Courier New"/>
          </w:rPr>
          <w:t xml:space="preserve"> metric ton, which is a</w:t>
        </w:r>
      </w:ins>
      <w:r>
        <w:rPr>
          <w:rFonts w:ascii="Courier New" w:hAnsi="Courier New" w:cs="Courier New"/>
        </w:rPr>
        <w:t xml:space="preserve"> little less than a </w:t>
      </w:r>
      <w:ins w:id="9" w:author="Teixeira, Kristina A." w:date="2020-08-19T15:02:00Z">
        <w:r w:rsidR="00CC01D6">
          <w:rPr>
            <w:rFonts w:ascii="Courier New" w:hAnsi="Courier New" w:cs="Courier New"/>
          </w:rPr>
          <w:t xml:space="preserve">U.S. </w:t>
        </w:r>
      </w:ins>
      <w:r>
        <w:rPr>
          <w:rFonts w:ascii="Courier New" w:hAnsi="Courier New" w:cs="Courier New"/>
        </w:rPr>
        <w:t>ton)</w:t>
      </w:r>
      <w:r w:rsidR="00E21C07">
        <w:rPr>
          <w:rFonts w:ascii="Courier New" w:hAnsi="Courier New" w:cs="Courier New"/>
          <w:b/>
        </w:rPr>
        <w:t xml:space="preserve"> </w:t>
      </w:r>
      <w:r w:rsidR="00E21C07">
        <w:rPr>
          <w:rFonts w:ascii="Courier New" w:hAnsi="Courier New" w:cs="Courier New"/>
        </w:rPr>
        <w:t xml:space="preserve">of </w:t>
      </w:r>
      <w:r w:rsidR="00E21C07">
        <w:rPr>
          <w:rFonts w:ascii="Courier New" w:hAnsi="Courier New" w:cs="Courier New"/>
          <w:b/>
        </w:rPr>
        <w:t xml:space="preserve">carbon </w:t>
      </w:r>
      <w:r w:rsidR="007D74CC">
        <w:rPr>
          <w:rFonts w:ascii="Courier New" w:hAnsi="Courier New" w:cs="Courier New"/>
        </w:rPr>
        <w:t xml:space="preserve">(from carbon dioxide) </w:t>
      </w:r>
      <w:r>
        <w:rPr>
          <w:rFonts w:ascii="Courier New" w:hAnsi="Courier New" w:cs="Courier New"/>
        </w:rPr>
        <w:t>sequestered by a</w:t>
      </w:r>
      <w:r w:rsidR="00E21C07">
        <w:rPr>
          <w:rFonts w:ascii="Courier New" w:hAnsi="Courier New" w:cs="Courier New"/>
        </w:rPr>
        <w:t xml:space="preserve"> </w:t>
      </w:r>
      <w:r w:rsidR="00E21C07">
        <w:rPr>
          <w:rFonts w:ascii="Courier New" w:hAnsi="Courier New" w:cs="Courier New"/>
          <w:b/>
        </w:rPr>
        <w:t>hectare</w:t>
      </w:r>
      <w:r>
        <w:rPr>
          <w:rFonts w:ascii="Courier New" w:hAnsi="Courier New" w:cs="Courier New"/>
          <w:b/>
        </w:rPr>
        <w:t xml:space="preserve"> </w:t>
      </w:r>
      <w:r>
        <w:rPr>
          <w:rFonts w:ascii="Courier New" w:hAnsi="Courier New" w:cs="Courier New"/>
        </w:rPr>
        <w:t>(</w:t>
      </w:r>
      <w:del w:id="10" w:author="Teixeira, Kristina A." w:date="2020-08-19T15:02:00Z">
        <w:r w:rsidDel="00CC01D6">
          <w:rPr>
            <w:rFonts w:ascii="Courier New" w:hAnsi="Courier New" w:cs="Courier New"/>
          </w:rPr>
          <w:delText xml:space="preserve">100 </w:delText>
        </w:r>
      </w:del>
      <w:ins w:id="11" w:author="Teixeira, Kristina A." w:date="2020-08-19T15:02:00Z">
        <w:r w:rsidR="00CC01D6">
          <w:rPr>
            <w:rFonts w:ascii="Courier New" w:hAnsi="Courier New" w:cs="Courier New"/>
          </w:rPr>
          <w:t>2.5</w:t>
        </w:r>
        <w:r w:rsidR="00CC01D6">
          <w:rPr>
            <w:rFonts w:ascii="Courier New" w:hAnsi="Courier New" w:cs="Courier New"/>
          </w:rPr>
          <w:t xml:space="preserve"> </w:t>
        </w:r>
      </w:ins>
      <w:r>
        <w:rPr>
          <w:rFonts w:ascii="Courier New" w:hAnsi="Courier New" w:cs="Courier New"/>
        </w:rPr>
        <w:t>ac</w:t>
      </w:r>
      <w:ins w:id="12" w:author="Teixeira, Kristina A." w:date="2020-08-19T15:02:00Z">
        <w:r w:rsidR="00CC01D6">
          <w:rPr>
            <w:rFonts w:ascii="Courier New" w:hAnsi="Courier New" w:cs="Courier New"/>
          </w:rPr>
          <w:t>r</w:t>
        </w:r>
      </w:ins>
      <w:r>
        <w:rPr>
          <w:rFonts w:ascii="Courier New" w:hAnsi="Courier New" w:cs="Courier New"/>
        </w:rPr>
        <w:t>e</w:t>
      </w:r>
      <w:del w:id="13" w:author="Teixeira, Kristina A." w:date="2020-08-19T15:02:00Z">
        <w:r w:rsidDel="00CC01D6">
          <w:rPr>
            <w:rFonts w:ascii="Courier New" w:hAnsi="Courier New" w:cs="Courier New"/>
          </w:rPr>
          <w:delText>r</w:delText>
        </w:r>
      </w:del>
      <w:r>
        <w:rPr>
          <w:rFonts w:ascii="Courier New" w:hAnsi="Courier New" w:cs="Courier New"/>
        </w:rPr>
        <w:t>s</w:t>
      </w:r>
      <w:r w:rsidR="0030584E">
        <w:rPr>
          <w:rFonts w:ascii="Courier New" w:hAnsi="Courier New" w:cs="Courier New"/>
        </w:rPr>
        <w:t xml:space="preserve">, about </w:t>
      </w:r>
      <w:r w:rsidR="0030584E" w:rsidRPr="00CC01D6">
        <w:rPr>
          <w:rFonts w:ascii="Courier New" w:hAnsi="Courier New" w:cs="Courier New"/>
          <w:highlight w:val="yellow"/>
          <w:rPrChange w:id="14" w:author="Teixeira, Kristina A." w:date="2020-08-19T15:03:00Z">
            <w:rPr>
              <w:rFonts w:ascii="Courier New" w:hAnsi="Courier New" w:cs="Courier New"/>
            </w:rPr>
          </w:rPrChange>
        </w:rPr>
        <w:t>75</w:t>
      </w:r>
      <w:r w:rsidR="0030584E">
        <w:rPr>
          <w:rFonts w:ascii="Courier New" w:hAnsi="Courier New" w:cs="Courier New"/>
        </w:rPr>
        <w:t xml:space="preserve"> football fields</w:t>
      </w:r>
      <w:r>
        <w:rPr>
          <w:rFonts w:ascii="Courier New" w:hAnsi="Courier New" w:cs="Courier New"/>
        </w:rPr>
        <w:t>)</w:t>
      </w:r>
      <w:r>
        <w:rPr>
          <w:rFonts w:ascii="Courier New" w:hAnsi="Courier New" w:cs="Courier New"/>
          <w:b/>
        </w:rPr>
        <w:t xml:space="preserve"> </w:t>
      </w:r>
      <w:r>
        <w:rPr>
          <w:rFonts w:ascii="Courier New" w:hAnsi="Courier New" w:cs="Courier New"/>
        </w:rPr>
        <w:t>of forest per year</w:t>
      </w:r>
      <w:r w:rsidR="00E21C07">
        <w:rPr>
          <w:rFonts w:ascii="Courier New" w:hAnsi="Courier New" w:cs="Courier New"/>
        </w:rPr>
        <w:t>.</w:t>
      </w:r>
      <w:r w:rsidR="00173A6E">
        <w:rPr>
          <w:rFonts w:ascii="Courier New" w:hAnsi="Courier New" w:cs="Courier New"/>
        </w:rPr>
        <w:t xml:space="preserve"> </w:t>
      </w:r>
      <w:r>
        <w:rPr>
          <w:rFonts w:ascii="Courier New" w:hAnsi="Courier New" w:cs="Courier New"/>
        </w:rPr>
        <w:t>Using ForC t</w:t>
      </w:r>
      <w:r w:rsidR="00E21C07">
        <w:rPr>
          <w:rFonts w:ascii="Courier New" w:hAnsi="Courier New" w:cs="Courier New"/>
        </w:rPr>
        <w:t>hey selected</w:t>
      </w:r>
      <w:r w:rsidR="00173A6E">
        <w:rPr>
          <w:rFonts w:ascii="Courier New" w:hAnsi="Courier New" w:cs="Courier New"/>
        </w:rPr>
        <w:t xml:space="preserve"> a total of 13,112 georeferenced meas</w:t>
      </w:r>
      <w:r w:rsidR="00E21C07">
        <w:rPr>
          <w:rFonts w:ascii="Courier New" w:hAnsi="Courier New" w:cs="Courier New"/>
        </w:rPr>
        <w:t>urements of carbon accumulation from around the world. Then they grouped the measure</w:t>
      </w:r>
      <w:r>
        <w:rPr>
          <w:rFonts w:ascii="Courier New" w:hAnsi="Courier New" w:cs="Courier New"/>
        </w:rPr>
        <w:t xml:space="preserve">ments by forest type, </w:t>
      </w:r>
      <w:r w:rsidR="00E21C07">
        <w:rPr>
          <w:rFonts w:ascii="Courier New" w:hAnsi="Courier New" w:cs="Courier New"/>
        </w:rPr>
        <w:t>averaged</w:t>
      </w:r>
      <w:r>
        <w:rPr>
          <w:rFonts w:ascii="Courier New" w:hAnsi="Courier New" w:cs="Courier New"/>
        </w:rPr>
        <w:t xml:space="preserve"> them, and compared that to the IPCC values</w:t>
      </w:r>
      <w:r w:rsidR="00E21C07">
        <w:rPr>
          <w:rFonts w:ascii="Courier New" w:hAnsi="Courier New" w:cs="Courier New"/>
        </w:rPr>
        <w:t>.</w:t>
      </w:r>
      <w:r w:rsidR="003D26C2">
        <w:rPr>
          <w:rFonts w:ascii="Courier New" w:hAnsi="Courier New" w:cs="Courier New"/>
        </w:rPr>
        <w:t xml:space="preserve"> With these values they could help to better inform policy decisions and prioritize forest regrowth in different parts of the world.</w:t>
      </w:r>
    </w:p>
    <w:p w14:paraId="0F50B64F" w14:textId="77777777" w:rsidR="005F6E56" w:rsidRDefault="005F6E56" w:rsidP="008C40BB">
      <w:pPr>
        <w:rPr>
          <w:rFonts w:ascii="Courier New" w:hAnsi="Courier New" w:cs="Courier New"/>
        </w:rPr>
      </w:pPr>
    </w:p>
    <w:p w14:paraId="5EE2FEA4" w14:textId="77777777" w:rsidR="00173A6E" w:rsidRPr="00E67C8A" w:rsidRDefault="00173A6E" w:rsidP="008C40BB">
      <w:pPr>
        <w:rPr>
          <w:rFonts w:ascii="Courier New" w:hAnsi="Courier New" w:cs="Courier New"/>
        </w:rPr>
      </w:pPr>
    </w:p>
    <w:p w14:paraId="33A868F7" w14:textId="77777777" w:rsidR="009E66C3" w:rsidRPr="00ED3452" w:rsidRDefault="009E66C3" w:rsidP="008C40BB">
      <w:pPr>
        <w:rPr>
          <w:rFonts w:ascii="Courier New" w:hAnsi="Courier New" w:cs="Courier New"/>
        </w:rPr>
      </w:pPr>
    </w:p>
    <w:p w14:paraId="2B93AB0B" w14:textId="77777777" w:rsidR="000E5547" w:rsidRPr="00ED3452" w:rsidRDefault="000E5547" w:rsidP="008C40BB">
      <w:pPr>
        <w:rPr>
          <w:rFonts w:ascii="Courier New" w:hAnsi="Courier New" w:cs="Courier New"/>
        </w:rPr>
      </w:pPr>
    </w:p>
    <w:p w14:paraId="30B680BC" w14:textId="26FC4707" w:rsidR="00106C7C" w:rsidRPr="00ED3452" w:rsidRDefault="00106C7C" w:rsidP="00106C7C">
      <w:pPr>
        <w:rPr>
          <w:rFonts w:ascii="Courier New" w:hAnsi="Courier New" w:cs="Courier New"/>
        </w:rPr>
      </w:pPr>
      <w:r w:rsidRPr="00ED3452">
        <w:rPr>
          <w:rFonts w:ascii="Helvetica" w:hAnsi="Helvetica"/>
          <w:i/>
          <w:u w:val="single"/>
        </w:rPr>
        <w:lastRenderedPageBreak/>
        <w:t>Scientific Question</w:t>
      </w:r>
      <w:r w:rsidRPr="00ED3452">
        <w:rPr>
          <w:rFonts w:ascii="Helvetica" w:hAnsi="Helvetica"/>
        </w:rPr>
        <w:t xml:space="preserve">: </w:t>
      </w:r>
      <w:r w:rsidR="001E343C">
        <w:rPr>
          <w:rFonts w:ascii="Courier New" w:hAnsi="Courier New" w:cs="Courier New"/>
        </w:rPr>
        <w:t>How does forest carbon sequestration differ by forest type? How do the estimates of ForC compare to those predicted by the IPCC?</w:t>
      </w:r>
    </w:p>
    <w:p w14:paraId="647570B4" w14:textId="77777777" w:rsidR="00106C7C" w:rsidRPr="00ED3452" w:rsidRDefault="00106C7C" w:rsidP="008C40BB">
      <w:pPr>
        <w:rPr>
          <w:rFonts w:ascii="Helvetica" w:hAnsi="Helvetica"/>
          <w:i/>
          <w:u w:val="single"/>
        </w:rPr>
      </w:pPr>
    </w:p>
    <w:p w14:paraId="0871A361" w14:textId="5F382EFA" w:rsidR="008C40BB" w:rsidRPr="00ED3452" w:rsidRDefault="008C40BB" w:rsidP="008C40BB">
      <w:pPr>
        <w:rPr>
          <w:rFonts w:ascii="Helvetica" w:hAnsi="Helvetica"/>
        </w:rPr>
      </w:pPr>
      <w:r w:rsidRPr="00ED3452">
        <w:rPr>
          <w:rFonts w:ascii="Helvetica" w:hAnsi="Helvetica"/>
          <w:i/>
          <w:u w:val="single"/>
        </w:rPr>
        <w:t>What is the hypothesis?</w:t>
      </w:r>
      <w:r w:rsidRPr="00ED3452">
        <w:rPr>
          <w:rFonts w:ascii="Helvetica" w:hAnsi="Helvetica"/>
          <w:i/>
        </w:rPr>
        <w:t xml:space="preserve"> </w:t>
      </w:r>
      <w:r w:rsidRPr="00ED3452">
        <w:rPr>
          <w:rFonts w:ascii="Helvetica" w:hAnsi="Helvetica"/>
        </w:rPr>
        <w:t xml:space="preserve">Find the hypothesis in the </w:t>
      </w:r>
      <w:r w:rsidR="003F2500" w:rsidRPr="00ED3452">
        <w:rPr>
          <w:rFonts w:ascii="Helvetica" w:hAnsi="Helvetica"/>
        </w:rPr>
        <w:t>Research Background</w:t>
      </w:r>
      <w:r w:rsidRPr="00ED3452">
        <w:rPr>
          <w:rFonts w:ascii="Helvetica" w:hAnsi="Helvetica"/>
        </w:rPr>
        <w:t xml:space="preserve"> and underline it. A hypothesis is </w:t>
      </w:r>
      <w:r w:rsidR="00106C7C" w:rsidRPr="00ED3452">
        <w:rPr>
          <w:rFonts w:ascii="Helvetica" w:hAnsi="Helvetica"/>
        </w:rPr>
        <w:t xml:space="preserve">a </w:t>
      </w:r>
      <w:r w:rsidRPr="00ED3452">
        <w:rPr>
          <w:rFonts w:ascii="Helvetica" w:hAnsi="Helvetica"/>
        </w:rPr>
        <w:t xml:space="preserve">proposed explanation for an observation, which can then be tested with experimentation or other types of studies. </w:t>
      </w:r>
    </w:p>
    <w:p w14:paraId="0A9568A1" w14:textId="77777777" w:rsidR="008C40BB" w:rsidRPr="00ED3452" w:rsidRDefault="008C40BB" w:rsidP="008C40BB">
      <w:pPr>
        <w:rPr>
          <w:rFonts w:ascii="Helvetica" w:hAnsi="Helvetica"/>
          <w:i/>
          <w:u w:val="single"/>
        </w:rPr>
      </w:pPr>
    </w:p>
    <w:p w14:paraId="1C2BB371" w14:textId="77777777" w:rsidR="004657C4" w:rsidRPr="00ED3452" w:rsidRDefault="004657C4" w:rsidP="008C40BB">
      <w:pPr>
        <w:rPr>
          <w:rFonts w:ascii="Helvetica" w:hAnsi="Helvetica"/>
          <w:i/>
          <w:u w:val="single"/>
        </w:rPr>
      </w:pPr>
    </w:p>
    <w:p w14:paraId="538FBD02" w14:textId="77777777" w:rsidR="004657C4" w:rsidRPr="00ED3452" w:rsidRDefault="004657C4" w:rsidP="008C40BB">
      <w:pPr>
        <w:rPr>
          <w:rFonts w:ascii="Helvetica" w:hAnsi="Helvetica"/>
          <w:i/>
          <w:u w:val="single"/>
        </w:rPr>
      </w:pPr>
    </w:p>
    <w:p w14:paraId="20DB984B" w14:textId="77777777" w:rsidR="008C40BB" w:rsidRPr="00ED3452" w:rsidRDefault="008C40BB" w:rsidP="008C40BB">
      <w:pPr>
        <w:rPr>
          <w:rFonts w:ascii="Helvetica" w:hAnsi="Helvetica"/>
          <w:i/>
          <w:u w:val="single"/>
        </w:rPr>
      </w:pPr>
      <w:r w:rsidRPr="00ED3452">
        <w:rPr>
          <w:rFonts w:ascii="Helvetica" w:hAnsi="Helvetica"/>
          <w:i/>
          <w:u w:val="single"/>
        </w:rPr>
        <w:t>Scientific Data</w:t>
      </w:r>
      <w:r w:rsidRPr="00ED3452">
        <w:rPr>
          <w:rFonts w:ascii="Helvetica" w:hAnsi="Helvetica"/>
          <w:i/>
        </w:rPr>
        <w:t>:</w:t>
      </w:r>
      <w:r w:rsidRPr="00ED3452">
        <w:rPr>
          <w:rFonts w:ascii="Helvetica" w:hAnsi="Helvetica"/>
        </w:rPr>
        <w:t xml:space="preserve"> </w:t>
      </w:r>
    </w:p>
    <w:p w14:paraId="236E4ABE" w14:textId="77777777" w:rsidR="008C40BB" w:rsidRPr="00ED3452" w:rsidRDefault="008C40BB" w:rsidP="008C40BB">
      <w:pPr>
        <w:rPr>
          <w:rFonts w:ascii="Helvetica" w:hAnsi="Helvetica"/>
          <w:b/>
        </w:rPr>
      </w:pPr>
    </w:p>
    <w:p w14:paraId="42A135DE" w14:textId="576EFC3C" w:rsidR="00B53D0D" w:rsidRDefault="00491A88" w:rsidP="006123C8">
      <w:pPr>
        <w:rPr>
          <w:rFonts w:ascii="Helvetica" w:hAnsi="Helvetica"/>
          <w:b/>
        </w:rPr>
      </w:pPr>
      <w:r w:rsidRPr="00ED3452">
        <w:rPr>
          <w:rFonts w:ascii="Helvetica" w:hAnsi="Helvetica"/>
          <w:b/>
        </w:rPr>
        <w:t xml:space="preserve">Use the data below to answer the scientific question: </w:t>
      </w:r>
    </w:p>
    <w:p w14:paraId="57CF7877" w14:textId="77777777" w:rsidR="006123C8" w:rsidRDefault="006123C8" w:rsidP="006123C8">
      <w:pPr>
        <w:rPr>
          <w:rFonts w:ascii="Helvetica" w:hAnsi="Helvetica"/>
        </w:rPr>
      </w:pPr>
    </w:p>
    <w:p w14:paraId="54D476DB" w14:textId="12B63074" w:rsidR="00EC327F" w:rsidRDefault="007D74CC" w:rsidP="006123C8">
      <w:pPr>
        <w:rPr>
          <w:rFonts w:ascii="Helvetica" w:hAnsi="Helvetica"/>
        </w:rPr>
      </w:pPr>
      <w:r w:rsidRPr="007D74CC">
        <w:rPr>
          <w:rFonts w:ascii="Helvetica" w:hAnsi="Helvetica"/>
          <w:highlight w:val="yellow"/>
        </w:rPr>
        <w:t>(NEEDED! Data used to make Fig 4, see below)</w:t>
      </w:r>
      <w:r w:rsidR="0030584E">
        <w:rPr>
          <w:rFonts w:ascii="Helvetica" w:hAnsi="Helvetica"/>
        </w:rPr>
        <w:t>. We will not be able to use each set of data, but the goal is a simple data table in the following format:</w:t>
      </w:r>
    </w:p>
    <w:tbl>
      <w:tblPr>
        <w:tblStyle w:val="TableGrid"/>
        <w:tblW w:w="9356" w:type="dxa"/>
        <w:tblLook w:val="04A0" w:firstRow="1" w:lastRow="0" w:firstColumn="1" w:lastColumn="0" w:noHBand="0" w:noVBand="1"/>
      </w:tblPr>
      <w:tblGrid>
        <w:gridCol w:w="2339"/>
        <w:gridCol w:w="2339"/>
        <w:gridCol w:w="2339"/>
        <w:gridCol w:w="2339"/>
      </w:tblGrid>
      <w:tr w:rsidR="00102E8B" w14:paraId="1172DCF1" w14:textId="77777777" w:rsidTr="00102E8B">
        <w:trPr>
          <w:trHeight w:val="429"/>
        </w:trPr>
        <w:tc>
          <w:tcPr>
            <w:tcW w:w="2339" w:type="dxa"/>
          </w:tcPr>
          <w:p w14:paraId="7C1684B3" w14:textId="143ACA48" w:rsidR="00102E8B" w:rsidRDefault="00102E8B" w:rsidP="006123C8">
            <w:pPr>
              <w:rPr>
                <w:rFonts w:ascii="Helvetica" w:hAnsi="Helvetica"/>
              </w:rPr>
            </w:pPr>
            <w:r>
              <w:rPr>
                <w:rFonts w:ascii="Helvetica" w:hAnsi="Helvetica"/>
              </w:rPr>
              <w:t>Location</w:t>
            </w:r>
          </w:p>
        </w:tc>
        <w:tc>
          <w:tcPr>
            <w:tcW w:w="2339" w:type="dxa"/>
          </w:tcPr>
          <w:p w14:paraId="06EDC79C" w14:textId="2E6EDDAF" w:rsidR="00102E8B" w:rsidRDefault="00102E8B" w:rsidP="006123C8">
            <w:pPr>
              <w:rPr>
                <w:rFonts w:ascii="Helvetica" w:hAnsi="Helvetica"/>
              </w:rPr>
            </w:pPr>
            <w:r>
              <w:rPr>
                <w:rFonts w:ascii="Helvetica" w:hAnsi="Helvetica"/>
              </w:rPr>
              <w:t>Habitat Type</w:t>
            </w:r>
          </w:p>
        </w:tc>
        <w:tc>
          <w:tcPr>
            <w:tcW w:w="2339" w:type="dxa"/>
          </w:tcPr>
          <w:p w14:paraId="2522173E" w14:textId="19E64D72" w:rsidR="00102E8B" w:rsidRDefault="00102E8B" w:rsidP="006123C8">
            <w:pPr>
              <w:rPr>
                <w:rFonts w:ascii="Helvetica" w:hAnsi="Helvetica"/>
              </w:rPr>
            </w:pPr>
            <w:r>
              <w:rPr>
                <w:rFonts w:ascii="Helvetica" w:hAnsi="Helvetica"/>
              </w:rPr>
              <w:t xml:space="preserve">Above ground rate </w:t>
            </w:r>
          </w:p>
          <w:p w14:paraId="6B0F5375" w14:textId="04E97FE3" w:rsidR="00102E8B" w:rsidRDefault="00102E8B" w:rsidP="006123C8">
            <w:pPr>
              <w:rPr>
                <w:rFonts w:ascii="Helvetica" w:hAnsi="Helvetica"/>
              </w:rPr>
            </w:pPr>
            <w:proofErr w:type="spellStart"/>
            <w:r w:rsidRPr="00102E8B">
              <w:rPr>
                <w:rFonts w:ascii="Helvetica" w:hAnsi="Helvetica"/>
              </w:rPr>
              <w:t>MgC</w:t>
            </w:r>
            <w:proofErr w:type="spellEnd"/>
            <w:r w:rsidRPr="00102E8B">
              <w:rPr>
                <w:rFonts w:ascii="Helvetica" w:hAnsi="Helvetica"/>
              </w:rPr>
              <w:t>/ha/</w:t>
            </w:r>
            <w:proofErr w:type="spellStart"/>
            <w:r w:rsidRPr="00102E8B">
              <w:rPr>
                <w:rFonts w:ascii="Helvetica" w:hAnsi="Helvetica"/>
              </w:rPr>
              <w:t>yr</w:t>
            </w:r>
            <w:proofErr w:type="spellEnd"/>
            <w:r>
              <w:rPr>
                <w:rFonts w:ascii="Helvetica" w:hAnsi="Helvetica"/>
              </w:rPr>
              <w:t>: ForC</w:t>
            </w:r>
          </w:p>
        </w:tc>
        <w:tc>
          <w:tcPr>
            <w:tcW w:w="2339" w:type="dxa"/>
          </w:tcPr>
          <w:p w14:paraId="3335CB2F" w14:textId="77777777" w:rsidR="00102E8B" w:rsidRDefault="00102E8B" w:rsidP="006123C8">
            <w:pPr>
              <w:rPr>
                <w:rFonts w:ascii="Helvetica" w:hAnsi="Helvetica"/>
              </w:rPr>
            </w:pPr>
            <w:r>
              <w:rPr>
                <w:rFonts w:ascii="Helvetica" w:hAnsi="Helvetica"/>
              </w:rPr>
              <w:t>Above ground rate</w:t>
            </w:r>
          </w:p>
          <w:p w14:paraId="46019AA7" w14:textId="69F8088A" w:rsidR="00102E8B" w:rsidRDefault="00102E8B" w:rsidP="006123C8">
            <w:pPr>
              <w:rPr>
                <w:rFonts w:ascii="Helvetica" w:hAnsi="Helvetica"/>
              </w:rPr>
            </w:pPr>
            <w:proofErr w:type="spellStart"/>
            <w:r w:rsidRPr="00102E8B">
              <w:rPr>
                <w:rFonts w:ascii="Helvetica" w:hAnsi="Helvetica"/>
              </w:rPr>
              <w:t>MgC</w:t>
            </w:r>
            <w:proofErr w:type="spellEnd"/>
            <w:r w:rsidRPr="00102E8B">
              <w:rPr>
                <w:rFonts w:ascii="Helvetica" w:hAnsi="Helvetica"/>
              </w:rPr>
              <w:t>/ha/</w:t>
            </w:r>
            <w:proofErr w:type="spellStart"/>
            <w:r w:rsidRPr="00102E8B">
              <w:rPr>
                <w:rFonts w:ascii="Helvetica" w:hAnsi="Helvetica"/>
              </w:rPr>
              <w:t>yr</w:t>
            </w:r>
            <w:proofErr w:type="spellEnd"/>
            <w:r>
              <w:rPr>
                <w:rFonts w:ascii="Helvetica" w:hAnsi="Helvetica"/>
              </w:rPr>
              <w:t>: IPCC</w:t>
            </w:r>
          </w:p>
        </w:tc>
      </w:tr>
      <w:tr w:rsidR="00102E8B" w14:paraId="2A90E8AC" w14:textId="77777777" w:rsidTr="00102E8B">
        <w:trPr>
          <w:trHeight w:val="214"/>
        </w:trPr>
        <w:tc>
          <w:tcPr>
            <w:tcW w:w="2339" w:type="dxa"/>
          </w:tcPr>
          <w:p w14:paraId="7E92CE2E" w14:textId="77777777" w:rsidR="00102E8B" w:rsidRDefault="00102E8B" w:rsidP="006123C8">
            <w:pPr>
              <w:rPr>
                <w:rFonts w:ascii="Helvetica" w:hAnsi="Helvetica"/>
              </w:rPr>
            </w:pPr>
          </w:p>
        </w:tc>
        <w:tc>
          <w:tcPr>
            <w:tcW w:w="2339" w:type="dxa"/>
          </w:tcPr>
          <w:p w14:paraId="60FCC999" w14:textId="77777777" w:rsidR="00102E8B" w:rsidRDefault="00102E8B" w:rsidP="006123C8">
            <w:pPr>
              <w:rPr>
                <w:rFonts w:ascii="Helvetica" w:hAnsi="Helvetica"/>
              </w:rPr>
            </w:pPr>
          </w:p>
        </w:tc>
        <w:tc>
          <w:tcPr>
            <w:tcW w:w="2339" w:type="dxa"/>
          </w:tcPr>
          <w:p w14:paraId="5CCEDB68" w14:textId="77777777" w:rsidR="00102E8B" w:rsidRDefault="00102E8B" w:rsidP="006123C8">
            <w:pPr>
              <w:rPr>
                <w:rFonts w:ascii="Helvetica" w:hAnsi="Helvetica"/>
              </w:rPr>
            </w:pPr>
          </w:p>
        </w:tc>
        <w:tc>
          <w:tcPr>
            <w:tcW w:w="2339" w:type="dxa"/>
          </w:tcPr>
          <w:p w14:paraId="06C4030B" w14:textId="77777777" w:rsidR="00102E8B" w:rsidRDefault="00102E8B" w:rsidP="006123C8">
            <w:pPr>
              <w:rPr>
                <w:rFonts w:ascii="Helvetica" w:hAnsi="Helvetica"/>
              </w:rPr>
            </w:pPr>
          </w:p>
        </w:tc>
      </w:tr>
    </w:tbl>
    <w:p w14:paraId="726D8F94" w14:textId="77777777" w:rsidR="0030584E" w:rsidRDefault="0030584E" w:rsidP="006123C8">
      <w:pPr>
        <w:rPr>
          <w:rFonts w:ascii="Helvetica" w:hAnsi="Helvetica"/>
        </w:rPr>
      </w:pPr>
    </w:p>
    <w:p w14:paraId="00864681" w14:textId="37BEAA28" w:rsidR="007D74CC" w:rsidRPr="006123C8" w:rsidRDefault="007D74CC" w:rsidP="006123C8">
      <w:pPr>
        <w:rPr>
          <w:rFonts w:ascii="Helvetica" w:hAnsi="Helvetica"/>
        </w:rPr>
      </w:pPr>
      <w:r>
        <w:rPr>
          <w:rFonts w:ascii="Helvetica" w:hAnsi="Helvetica"/>
          <w:noProof/>
        </w:rPr>
        <w:drawing>
          <wp:inline distT="0" distB="0" distL="0" distR="0" wp14:anchorId="4BC860C6" wp14:editId="6A82D1FC">
            <wp:extent cx="5934075" cy="425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257675"/>
                    </a:xfrm>
                    <a:prstGeom prst="rect">
                      <a:avLst/>
                    </a:prstGeom>
                    <a:noFill/>
                    <a:ln>
                      <a:noFill/>
                    </a:ln>
                  </pic:spPr>
                </pic:pic>
              </a:graphicData>
            </a:graphic>
          </wp:inline>
        </w:drawing>
      </w:r>
    </w:p>
    <w:p w14:paraId="64D826A5" w14:textId="77777777" w:rsidR="00457DFA" w:rsidRPr="00ED3452" w:rsidRDefault="00457DFA" w:rsidP="008C40BB">
      <w:pPr>
        <w:rPr>
          <w:rFonts w:ascii="Helvetica" w:hAnsi="Helvetica"/>
        </w:rPr>
      </w:pPr>
    </w:p>
    <w:p w14:paraId="6C83EE41" w14:textId="23B1535F" w:rsidR="008C40BB" w:rsidRPr="00ED3452" w:rsidRDefault="008C40BB" w:rsidP="008C40BB">
      <w:pPr>
        <w:rPr>
          <w:rFonts w:ascii="Helvetica" w:hAnsi="Helvetica"/>
        </w:rPr>
      </w:pPr>
      <w:r w:rsidRPr="00ED3452">
        <w:rPr>
          <w:rFonts w:ascii="Helvetica" w:hAnsi="Helvetica"/>
        </w:rPr>
        <w:lastRenderedPageBreak/>
        <w:t>What data will you graph to answer the question?</w:t>
      </w:r>
      <w:r w:rsidRPr="00ED3452">
        <w:rPr>
          <w:rFonts w:ascii="Helvetica" w:hAnsi="Helvetica"/>
        </w:rPr>
        <w:tab/>
      </w:r>
      <w:r w:rsidRPr="00ED3452">
        <w:rPr>
          <w:rFonts w:ascii="Helvetica" w:hAnsi="Helvetica"/>
        </w:rPr>
        <w:tab/>
      </w:r>
      <w:r w:rsidRPr="00ED3452">
        <w:rPr>
          <w:rFonts w:ascii="Helvetica" w:hAnsi="Helvetica"/>
        </w:rPr>
        <w:tab/>
      </w:r>
      <w:r w:rsidRPr="00ED3452">
        <w:rPr>
          <w:rFonts w:ascii="Helvetica" w:hAnsi="Helvetica"/>
        </w:rPr>
        <w:tab/>
      </w:r>
      <w:r w:rsidRPr="00ED3452">
        <w:rPr>
          <w:rFonts w:ascii="Helvetica" w:hAnsi="Helvetica"/>
        </w:rPr>
        <w:tab/>
      </w:r>
      <w:r w:rsidRPr="00ED3452">
        <w:rPr>
          <w:rFonts w:ascii="Helvetica" w:hAnsi="Helvetica"/>
        </w:rPr>
        <w:tab/>
      </w:r>
      <w:r w:rsidRPr="00ED3452">
        <w:rPr>
          <w:rFonts w:ascii="Helvetica" w:hAnsi="Helvetica"/>
        </w:rPr>
        <w:tab/>
        <w:t xml:space="preserve">              </w:t>
      </w:r>
    </w:p>
    <w:p w14:paraId="1C582BCD" w14:textId="019D78E4" w:rsidR="008C40BB" w:rsidRPr="00ED3452" w:rsidRDefault="008C40BB" w:rsidP="008C40BB">
      <w:pPr>
        <w:rPr>
          <w:rFonts w:ascii="Helvetica" w:hAnsi="Helvetica"/>
          <w:u w:val="single"/>
        </w:rPr>
      </w:pPr>
      <w:r w:rsidRPr="00ED3452">
        <w:rPr>
          <w:rFonts w:ascii="Helvetica" w:hAnsi="Helvetica"/>
        </w:rPr>
        <w:tab/>
      </w:r>
      <w:r w:rsidRPr="00ED3452">
        <w:rPr>
          <w:rFonts w:ascii="Helvetica" w:hAnsi="Helvetica"/>
        </w:rPr>
        <w:tab/>
      </w:r>
      <w:r w:rsidR="0093359B" w:rsidRPr="00ED3452">
        <w:rPr>
          <w:rFonts w:ascii="Helvetica" w:hAnsi="Helvetica"/>
        </w:rPr>
        <w:t>Independent</w:t>
      </w:r>
      <w:r w:rsidRPr="00ED3452">
        <w:rPr>
          <w:rFonts w:ascii="Helvetica" w:hAnsi="Helvetica"/>
        </w:rPr>
        <w:t xml:space="preserve"> variable: </w:t>
      </w:r>
      <w:r w:rsidR="007908E9" w:rsidRPr="00ED3452">
        <w:rPr>
          <w:rFonts w:ascii="Helvetica" w:hAnsi="Helvetica"/>
          <w:u w:val="single"/>
        </w:rPr>
        <w:tab/>
      </w:r>
      <w:r w:rsidR="00102E8B">
        <w:rPr>
          <w:rFonts w:ascii="Helvetica" w:hAnsi="Helvetica"/>
          <w:u w:val="single"/>
        </w:rPr>
        <w:t>location or habitat type</w:t>
      </w:r>
      <w:r w:rsidR="007908E9" w:rsidRPr="00ED3452">
        <w:rPr>
          <w:rFonts w:ascii="Helvetica" w:hAnsi="Helvetica"/>
          <w:u w:val="single"/>
        </w:rPr>
        <w:tab/>
      </w:r>
    </w:p>
    <w:p w14:paraId="7D95186F" w14:textId="77777777" w:rsidR="007908E9" w:rsidRPr="00ED3452" w:rsidRDefault="007908E9" w:rsidP="008C40BB">
      <w:pPr>
        <w:ind w:left="720" w:firstLine="720"/>
        <w:rPr>
          <w:rFonts w:ascii="Helvetica" w:hAnsi="Helvetica"/>
        </w:rPr>
      </w:pPr>
    </w:p>
    <w:p w14:paraId="5BD746AB" w14:textId="11FEB46A" w:rsidR="008C40BB" w:rsidRPr="00ED3452" w:rsidRDefault="0093359B" w:rsidP="00102E8B">
      <w:pPr>
        <w:spacing w:before="240"/>
        <w:ind w:left="720" w:firstLine="720"/>
        <w:rPr>
          <w:rFonts w:ascii="Helvetica" w:hAnsi="Helvetica"/>
          <w:u w:val="single"/>
        </w:rPr>
      </w:pPr>
      <w:r w:rsidRPr="00ED3452">
        <w:rPr>
          <w:rFonts w:ascii="Helvetica" w:hAnsi="Helvetica"/>
        </w:rPr>
        <w:t>Dependent</w:t>
      </w:r>
      <w:r w:rsidR="008C40BB" w:rsidRPr="00ED3452">
        <w:rPr>
          <w:rFonts w:ascii="Helvetica" w:hAnsi="Helvetica"/>
        </w:rPr>
        <w:t xml:space="preserve"> variable: </w:t>
      </w:r>
      <w:r w:rsidR="007908E9" w:rsidRPr="00ED3452">
        <w:rPr>
          <w:rFonts w:ascii="Helvetica" w:hAnsi="Helvetica"/>
          <w:u w:val="single"/>
        </w:rPr>
        <w:tab/>
      </w:r>
      <w:r w:rsidR="00102E8B">
        <w:rPr>
          <w:rFonts w:ascii="Helvetica" w:hAnsi="Helvetica"/>
          <w:u w:val="single"/>
        </w:rPr>
        <w:t>Aboveground rate (</w:t>
      </w:r>
      <w:proofErr w:type="spellStart"/>
      <w:r w:rsidR="00102E8B" w:rsidRPr="00102E8B">
        <w:rPr>
          <w:rFonts w:ascii="Helvetica" w:hAnsi="Helvetica"/>
          <w:u w:val="single"/>
        </w:rPr>
        <w:t>MgC</w:t>
      </w:r>
      <w:proofErr w:type="spellEnd"/>
      <w:r w:rsidR="00102E8B" w:rsidRPr="00102E8B">
        <w:rPr>
          <w:rFonts w:ascii="Helvetica" w:hAnsi="Helvetica"/>
          <w:u w:val="single"/>
        </w:rPr>
        <w:t>/ha/</w:t>
      </w:r>
      <w:proofErr w:type="spellStart"/>
      <w:r w:rsidR="00102E8B" w:rsidRPr="00102E8B">
        <w:rPr>
          <w:rFonts w:ascii="Helvetica" w:hAnsi="Helvetica"/>
          <w:u w:val="single"/>
        </w:rPr>
        <w:t>yr</w:t>
      </w:r>
      <w:proofErr w:type="spellEnd"/>
      <w:r w:rsidR="00102E8B">
        <w:rPr>
          <w:rFonts w:ascii="Helvetica" w:hAnsi="Helvetica"/>
          <w:u w:val="single"/>
        </w:rPr>
        <w:t>), ForC vs</w:t>
      </w:r>
      <w:r w:rsidR="00594E5E">
        <w:rPr>
          <w:rFonts w:ascii="Helvetica" w:hAnsi="Helvetica"/>
          <w:u w:val="single"/>
        </w:rPr>
        <w:t xml:space="preserve"> IPCC</w:t>
      </w:r>
      <w:r w:rsidR="007908E9" w:rsidRPr="00ED3452">
        <w:rPr>
          <w:rFonts w:ascii="Helvetica" w:hAnsi="Helvetica"/>
          <w:u w:val="single"/>
        </w:rPr>
        <w:tab/>
      </w:r>
    </w:p>
    <w:p w14:paraId="6CBF0122" w14:textId="77777777" w:rsidR="008C40BB" w:rsidRPr="00ED3452" w:rsidRDefault="008C40BB" w:rsidP="008C40BB">
      <w:pPr>
        <w:rPr>
          <w:rFonts w:ascii="Helvetica" w:hAnsi="Helvetica"/>
        </w:rPr>
      </w:pPr>
    </w:p>
    <w:p w14:paraId="096C79B8" w14:textId="77777777" w:rsidR="00491A88" w:rsidRPr="00ED3452" w:rsidRDefault="00491A88" w:rsidP="00491A88">
      <w:pPr>
        <w:rPr>
          <w:rFonts w:ascii="Helvetica" w:hAnsi="Helvetica"/>
        </w:rPr>
      </w:pPr>
      <w:r w:rsidRPr="00ED3452">
        <w:rPr>
          <w:rFonts w:ascii="Helvetica" w:hAnsi="Helvetica"/>
          <w:i/>
          <w:iCs/>
          <w:u w:val="single"/>
        </w:rPr>
        <w:t>Draw your graph below</w:t>
      </w:r>
      <w:r w:rsidRPr="00ED3452">
        <w:rPr>
          <w:rFonts w:ascii="Helvetica" w:hAnsi="Helvetica"/>
        </w:rPr>
        <w:t>: Identify any changes, trends, or differences you see in your graph. Draw arrows pointing out what you see, and write one sentence describing what you see next to each arrow.</w:t>
      </w:r>
    </w:p>
    <w:p w14:paraId="43EE466F" w14:textId="77777777" w:rsidR="008C40BB" w:rsidRPr="00ED3452" w:rsidRDefault="008C40BB" w:rsidP="008C40BB">
      <w:pPr>
        <w:rPr>
          <w:rFonts w:ascii="Helvetica" w:hAnsi="Helvetica"/>
        </w:rPr>
      </w:pPr>
    </w:p>
    <w:p w14:paraId="50EE082B" w14:textId="5085DF9B" w:rsidR="00506108" w:rsidRDefault="007F3463" w:rsidP="008C40BB">
      <w:pPr>
        <w:rPr>
          <w:rFonts w:ascii="Courier New" w:hAnsi="Courier New" w:cs="Courier New"/>
        </w:rPr>
      </w:pPr>
      <w:r>
        <w:rPr>
          <w:rFonts w:ascii="Courier New" w:hAnsi="Courier New" w:cs="Courier New"/>
        </w:rPr>
        <w:t>(Data Nuggets ask that we do NOT do this part, just provide the data in Excel and instructions on how to make the graph and what kind of graph)</w:t>
      </w:r>
    </w:p>
    <w:p w14:paraId="295E3D24" w14:textId="3736A156" w:rsidR="00173A6E" w:rsidRPr="00ED3452" w:rsidRDefault="00173A6E" w:rsidP="008C40BB">
      <w:pPr>
        <w:rPr>
          <w:rFonts w:ascii="Courier New" w:hAnsi="Courier New" w:cs="Courier New"/>
        </w:rPr>
      </w:pPr>
    </w:p>
    <w:p w14:paraId="56BC369B" w14:textId="0EF58569" w:rsidR="00506108" w:rsidRPr="00ED3452" w:rsidRDefault="00506108" w:rsidP="00506108">
      <w:pPr>
        <w:jc w:val="center"/>
        <w:rPr>
          <w:rFonts w:ascii="Courier New" w:hAnsi="Courier New" w:cs="Courier New"/>
        </w:rPr>
      </w:pPr>
    </w:p>
    <w:p w14:paraId="0D87C21C" w14:textId="77777777" w:rsidR="008C40BB" w:rsidRPr="00ED3452" w:rsidRDefault="008C40BB" w:rsidP="008C40BB">
      <w:pPr>
        <w:rPr>
          <w:rFonts w:ascii="Helvetica" w:hAnsi="Helvetica"/>
          <w:i/>
          <w:u w:val="single"/>
        </w:rPr>
      </w:pPr>
    </w:p>
    <w:p w14:paraId="3DA69D5A" w14:textId="39632281" w:rsidR="004657C4" w:rsidRPr="00ED3452" w:rsidRDefault="004657C4" w:rsidP="004657C4">
      <w:pPr>
        <w:rPr>
          <w:rFonts w:ascii="Times" w:hAnsi="Times"/>
        </w:rPr>
      </w:pPr>
      <w:r w:rsidRPr="00ED3452">
        <w:rPr>
          <w:rFonts w:ascii="Helvetica" w:hAnsi="Helvetica"/>
          <w:i/>
          <w:u w:val="single"/>
        </w:rPr>
        <w:t>Interpret the data:</w:t>
      </w:r>
      <w:r w:rsidRPr="00ED3452">
        <w:rPr>
          <w:rFonts w:ascii="Helvetica" w:hAnsi="Helvetica"/>
          <w:i/>
        </w:rPr>
        <w:t xml:space="preserve"> </w:t>
      </w:r>
    </w:p>
    <w:p w14:paraId="3C7043C8" w14:textId="77777777" w:rsidR="00030933" w:rsidRPr="00ED3452" w:rsidRDefault="00030933" w:rsidP="0047382D">
      <w:pPr>
        <w:rPr>
          <w:rFonts w:ascii="Times" w:hAnsi="Times"/>
        </w:rPr>
      </w:pPr>
    </w:p>
    <w:p w14:paraId="29408D7F" w14:textId="77777777" w:rsidR="002F444A" w:rsidRPr="00ED3452" w:rsidRDefault="002F444A" w:rsidP="002F444A">
      <w:pPr>
        <w:rPr>
          <w:rFonts w:ascii="Arial" w:hAnsi="Arial" w:cs="Arial"/>
        </w:rPr>
      </w:pPr>
      <w:r w:rsidRPr="00ED3452">
        <w:rPr>
          <w:rFonts w:ascii="Arial" w:hAnsi="Arial" w:cs="Arial"/>
        </w:rPr>
        <w:t>Make a claim that answers the scientific question.</w:t>
      </w:r>
    </w:p>
    <w:p w14:paraId="24288602" w14:textId="77777777" w:rsidR="00740B8F" w:rsidRPr="00ED3452" w:rsidRDefault="00740B8F" w:rsidP="00740B8F">
      <w:pPr>
        <w:rPr>
          <w:rFonts w:ascii="Arial" w:hAnsi="Arial" w:cs="Arial"/>
        </w:rPr>
      </w:pPr>
    </w:p>
    <w:p w14:paraId="41A9C116" w14:textId="5C5182AC" w:rsidR="00740B8F" w:rsidRDefault="0025190D" w:rsidP="00740B8F">
      <w:pPr>
        <w:rPr>
          <w:rFonts w:ascii="Courier New" w:hAnsi="Courier New"/>
        </w:rPr>
      </w:pPr>
      <w:r>
        <w:rPr>
          <w:rFonts w:ascii="Courier New" w:hAnsi="Courier New"/>
        </w:rPr>
        <w:t xml:space="preserve">The data show that </w:t>
      </w:r>
      <w:r w:rsidR="00594E5E">
        <w:rPr>
          <w:rFonts w:ascii="Courier New" w:hAnsi="Courier New"/>
        </w:rPr>
        <w:t>For</w:t>
      </w:r>
      <w:r w:rsidR="0076378C">
        <w:rPr>
          <w:rFonts w:ascii="Courier New" w:hAnsi="Courier New"/>
        </w:rPr>
        <w:t>est carbon accumulation</w:t>
      </w:r>
      <w:r w:rsidR="00594E5E">
        <w:rPr>
          <w:rFonts w:ascii="Courier New" w:hAnsi="Courier New"/>
        </w:rPr>
        <w:t xml:space="preserve"> </w:t>
      </w:r>
      <w:r w:rsidR="0076378C">
        <w:rPr>
          <w:rFonts w:ascii="Courier New" w:hAnsi="Courier New"/>
        </w:rPr>
        <w:t>is</w:t>
      </w:r>
      <w:r>
        <w:rPr>
          <w:rFonts w:ascii="Courier New" w:hAnsi="Courier New"/>
        </w:rPr>
        <w:t>, on average</w:t>
      </w:r>
      <w:r w:rsidR="0076378C">
        <w:rPr>
          <w:rFonts w:ascii="Courier New" w:hAnsi="Courier New"/>
        </w:rPr>
        <w:t xml:space="preserve"> </w:t>
      </w:r>
      <w:r w:rsidR="00594E5E">
        <w:rPr>
          <w:rFonts w:ascii="Courier New" w:hAnsi="Courier New"/>
        </w:rPr>
        <w:t>highest in the tropical fore</w:t>
      </w:r>
      <w:r w:rsidR="00D17805">
        <w:rPr>
          <w:rFonts w:ascii="Courier New" w:hAnsi="Courier New"/>
        </w:rPr>
        <w:t>sts</w:t>
      </w:r>
      <w:r>
        <w:rPr>
          <w:rFonts w:ascii="Courier New" w:hAnsi="Courier New"/>
        </w:rPr>
        <w:t xml:space="preserve">. </w:t>
      </w:r>
      <w:r w:rsidR="0076378C">
        <w:rPr>
          <w:rFonts w:ascii="Courier New" w:hAnsi="Courier New"/>
        </w:rPr>
        <w:t xml:space="preserve">Forest carbon accumulation </w:t>
      </w:r>
      <w:r>
        <w:rPr>
          <w:rFonts w:ascii="Courier New" w:hAnsi="Courier New"/>
        </w:rPr>
        <w:t xml:space="preserve">calculated as estimated by the IPCC is on, average, lower than these more precise measurements. The predicted regrowth rate in tropics were an average of 53% higher than the IPCC defaults. </w:t>
      </w:r>
    </w:p>
    <w:p w14:paraId="2C74F729" w14:textId="77777777" w:rsidR="00594E5E" w:rsidRDefault="00594E5E" w:rsidP="00740B8F">
      <w:pPr>
        <w:rPr>
          <w:rFonts w:ascii="Courier New" w:hAnsi="Courier New"/>
        </w:rPr>
      </w:pPr>
    </w:p>
    <w:p w14:paraId="1E3AA847" w14:textId="77777777" w:rsidR="00594E5E" w:rsidRDefault="00594E5E" w:rsidP="00740B8F">
      <w:pPr>
        <w:rPr>
          <w:rFonts w:ascii="Courier New" w:hAnsi="Courier New"/>
        </w:rPr>
      </w:pPr>
    </w:p>
    <w:p w14:paraId="4B56711A" w14:textId="77777777" w:rsidR="00594E5E" w:rsidRDefault="00594E5E" w:rsidP="00740B8F">
      <w:pPr>
        <w:rPr>
          <w:rFonts w:ascii="Courier New" w:hAnsi="Courier New"/>
        </w:rPr>
      </w:pPr>
    </w:p>
    <w:p w14:paraId="4E3DCCF5" w14:textId="77777777" w:rsidR="00594E5E" w:rsidRPr="00ED3452" w:rsidRDefault="00594E5E" w:rsidP="00740B8F">
      <w:pPr>
        <w:rPr>
          <w:rFonts w:ascii="Times" w:hAnsi="Times"/>
        </w:rPr>
      </w:pPr>
    </w:p>
    <w:p w14:paraId="286131F9" w14:textId="77777777" w:rsidR="00740B8F" w:rsidRPr="00ED3452" w:rsidRDefault="00740B8F" w:rsidP="00740B8F">
      <w:pPr>
        <w:rPr>
          <w:rFonts w:ascii="Times" w:hAnsi="Times"/>
        </w:rPr>
      </w:pPr>
    </w:p>
    <w:p w14:paraId="2570695E" w14:textId="77777777" w:rsidR="002F444A" w:rsidRPr="00ED3452" w:rsidRDefault="002F444A" w:rsidP="002F444A">
      <w:pPr>
        <w:rPr>
          <w:rFonts w:ascii="Arial" w:hAnsi="Arial" w:cs="Arial"/>
        </w:rPr>
      </w:pPr>
      <w:r w:rsidRPr="00ED3452">
        <w:rPr>
          <w:rFonts w:ascii="Arial" w:hAnsi="Arial" w:cs="Arial"/>
        </w:rPr>
        <w:t>What evidence was used to write your claim? Reference specific parts of the table or graph.</w:t>
      </w:r>
    </w:p>
    <w:p w14:paraId="729135B6" w14:textId="77777777" w:rsidR="00740B8F" w:rsidRPr="00ED3452" w:rsidRDefault="00740B8F" w:rsidP="00740B8F">
      <w:pPr>
        <w:rPr>
          <w:rFonts w:ascii="Times" w:hAnsi="Times"/>
        </w:rPr>
      </w:pPr>
    </w:p>
    <w:p w14:paraId="1612EC0E" w14:textId="6A60AA5F" w:rsidR="003D26C2" w:rsidRDefault="003D26C2" w:rsidP="00740B8F">
      <w:pPr>
        <w:rPr>
          <w:rFonts w:ascii="Courier New" w:hAnsi="Courier New"/>
        </w:rPr>
      </w:pPr>
      <w:r>
        <w:rPr>
          <w:rFonts w:ascii="Courier New" w:hAnsi="Courier New"/>
        </w:rPr>
        <w:t>Students should discuss how the average annual carbon accumulation rate in the tropical forests is higher than that of other forests. While there are some locations outside of the topics with higher rates of accumulation, more than half of the tropical rates are higher than every other forest. They may choose to discuss specific forests or just compare averages. They can also compare the tropical average of forest accumulation to the overall average.</w:t>
      </w:r>
      <w:r w:rsidR="00D17805">
        <w:rPr>
          <w:rFonts w:ascii="Courier New" w:hAnsi="Courier New"/>
        </w:rPr>
        <w:t xml:space="preserve"> In addition, t</w:t>
      </w:r>
      <w:r>
        <w:rPr>
          <w:rFonts w:ascii="Courier New" w:hAnsi="Courier New"/>
        </w:rPr>
        <w:t>he IPCC underestimated carbon sequestration in most ecozones, students may discuss the topics where the difference is very obvious or discuss differences per zone. Overall the IPCC underestimated carbon sequestration by 33%</w:t>
      </w:r>
    </w:p>
    <w:p w14:paraId="6CD0EBB8" w14:textId="77777777" w:rsidR="003D26C2" w:rsidRDefault="003D26C2" w:rsidP="00740B8F">
      <w:pPr>
        <w:rPr>
          <w:rFonts w:ascii="Courier New" w:hAnsi="Courier New"/>
        </w:rPr>
      </w:pPr>
    </w:p>
    <w:p w14:paraId="33ECBD07" w14:textId="77777777" w:rsidR="00594E5E" w:rsidRDefault="00594E5E" w:rsidP="00740B8F">
      <w:pPr>
        <w:rPr>
          <w:rFonts w:ascii="Courier New" w:hAnsi="Courier New"/>
        </w:rPr>
      </w:pPr>
    </w:p>
    <w:p w14:paraId="1C1C9035" w14:textId="77777777" w:rsidR="00594E5E" w:rsidRDefault="00594E5E" w:rsidP="00740B8F">
      <w:pPr>
        <w:rPr>
          <w:rFonts w:ascii="Courier New" w:hAnsi="Courier New"/>
        </w:rPr>
      </w:pPr>
    </w:p>
    <w:p w14:paraId="0ED512DB" w14:textId="77777777" w:rsidR="00594E5E" w:rsidRPr="00ED3452" w:rsidRDefault="00594E5E" w:rsidP="00740B8F">
      <w:pPr>
        <w:rPr>
          <w:rFonts w:ascii="Courier New" w:hAnsi="Courier New"/>
        </w:rPr>
      </w:pPr>
    </w:p>
    <w:p w14:paraId="236247A5" w14:textId="77777777" w:rsidR="00740B8F" w:rsidRPr="00ED3452" w:rsidRDefault="00740B8F" w:rsidP="00740B8F">
      <w:pPr>
        <w:rPr>
          <w:rFonts w:ascii="Times" w:hAnsi="Times"/>
        </w:rPr>
      </w:pPr>
    </w:p>
    <w:p w14:paraId="59F073AB" w14:textId="62ED9206" w:rsidR="0047382D" w:rsidRPr="00ED3452" w:rsidRDefault="00C075D9" w:rsidP="0047382D">
      <w:pPr>
        <w:rPr>
          <w:rFonts w:ascii="Arial" w:hAnsi="Arial" w:cs="Arial"/>
        </w:rPr>
      </w:pPr>
      <w:r>
        <w:rPr>
          <w:rFonts w:ascii="Arial" w:hAnsi="Arial" w:cs="Arial"/>
        </w:rPr>
        <w:t xml:space="preserve">Make a recommendation on where in the world reforestation efforts should be intensified if your goal was to have the biggest possible impact on fighting global warming. </w:t>
      </w:r>
      <w:r w:rsidR="0047382D" w:rsidRPr="00ED3452">
        <w:rPr>
          <w:rFonts w:ascii="Arial" w:hAnsi="Arial" w:cs="Arial"/>
        </w:rPr>
        <w:t xml:space="preserve"> Connect the data</w:t>
      </w:r>
      <w:r w:rsidR="003D26C2">
        <w:rPr>
          <w:rFonts w:ascii="Arial" w:hAnsi="Arial" w:cs="Arial"/>
        </w:rPr>
        <w:t xml:space="preserve"> back to what you learned about photosynthesis.</w:t>
      </w:r>
    </w:p>
    <w:p w14:paraId="5952262F" w14:textId="77777777" w:rsidR="00740B8F" w:rsidRPr="00ED3452" w:rsidRDefault="00740B8F" w:rsidP="00740B8F">
      <w:pPr>
        <w:rPr>
          <w:rFonts w:ascii="Times" w:hAnsi="Times"/>
        </w:rPr>
      </w:pPr>
    </w:p>
    <w:p w14:paraId="494CA4EE" w14:textId="3EE6A711" w:rsidR="003D26C2" w:rsidRDefault="00C075D9" w:rsidP="00740B8F">
      <w:pPr>
        <w:rPr>
          <w:rFonts w:ascii="Courier New" w:hAnsi="Courier New"/>
        </w:rPr>
      </w:pPr>
      <w:r>
        <w:rPr>
          <w:rFonts w:ascii="Courier New" w:hAnsi="Courier New"/>
        </w:rPr>
        <w:t>Students should discuss how regrowth in the tropics would be best due to the high rates of sequestration. They should explain how photosynthesis is necessary for carbon accumulation and may choose to write the formula.</w:t>
      </w:r>
    </w:p>
    <w:p w14:paraId="1974E098" w14:textId="77777777" w:rsidR="00D17805" w:rsidRPr="00ED3452" w:rsidRDefault="00D17805" w:rsidP="00740B8F">
      <w:pPr>
        <w:rPr>
          <w:rFonts w:ascii="Courier New" w:hAnsi="Courier New"/>
        </w:rPr>
      </w:pPr>
    </w:p>
    <w:p w14:paraId="07A1633E" w14:textId="77777777" w:rsidR="00740B8F" w:rsidRPr="00ED3452" w:rsidRDefault="00740B8F" w:rsidP="00740B8F">
      <w:pPr>
        <w:rPr>
          <w:rFonts w:ascii="Times" w:hAnsi="Times"/>
        </w:rPr>
      </w:pPr>
    </w:p>
    <w:p w14:paraId="5568FA9E" w14:textId="36751FD6" w:rsidR="00740B8F" w:rsidRPr="00ED3452" w:rsidRDefault="003D26C2" w:rsidP="00740B8F">
      <w:pPr>
        <w:rPr>
          <w:rFonts w:ascii="Times" w:hAnsi="Times"/>
        </w:rPr>
      </w:pPr>
      <w:bookmarkStart w:id="15" w:name="OLE_LINK9"/>
      <w:bookmarkStart w:id="16" w:name="OLE_LINK10"/>
      <w:r>
        <w:rPr>
          <w:rFonts w:ascii="Arial" w:hAnsi="Arial"/>
        </w:rPr>
        <w:t>Did the data support Krista and Susan</w:t>
      </w:r>
      <w:r w:rsidR="00140E9F" w:rsidRPr="00ED3452">
        <w:rPr>
          <w:rFonts w:ascii="Arial" w:hAnsi="Arial"/>
        </w:rPr>
        <w:t>’</w:t>
      </w:r>
      <w:r>
        <w:rPr>
          <w:rFonts w:ascii="Arial" w:hAnsi="Arial"/>
        </w:rPr>
        <w:t>s hypothese</w:t>
      </w:r>
      <w:r w:rsidR="00140E9F" w:rsidRPr="00ED3452">
        <w:rPr>
          <w:rFonts w:ascii="Arial" w:hAnsi="Arial"/>
        </w:rPr>
        <w:t>s?  Use evidence to explain why or why not.  If you feel the data was inconclusive, explain why.</w:t>
      </w:r>
    </w:p>
    <w:bookmarkEnd w:id="15"/>
    <w:bookmarkEnd w:id="16"/>
    <w:p w14:paraId="376368F9" w14:textId="77777777" w:rsidR="00740B8F" w:rsidRDefault="00740B8F" w:rsidP="00740B8F">
      <w:pPr>
        <w:rPr>
          <w:rFonts w:ascii="Times" w:hAnsi="Times"/>
        </w:rPr>
      </w:pPr>
    </w:p>
    <w:p w14:paraId="465312DC" w14:textId="77777777" w:rsidR="003D26C2" w:rsidRPr="00ED3452" w:rsidRDefault="003D26C2" w:rsidP="00740B8F">
      <w:pPr>
        <w:rPr>
          <w:rFonts w:ascii="Times" w:hAnsi="Times"/>
        </w:rPr>
      </w:pPr>
    </w:p>
    <w:p w14:paraId="261CC29A" w14:textId="33D8F824" w:rsidR="0050055A" w:rsidRPr="00ED3452" w:rsidRDefault="00784378" w:rsidP="0050055A">
      <w:pPr>
        <w:rPr>
          <w:rFonts w:ascii="Courier New" w:hAnsi="Courier New"/>
        </w:rPr>
      </w:pPr>
      <w:r>
        <w:rPr>
          <w:rFonts w:ascii="Courier New" w:hAnsi="Courier New"/>
        </w:rPr>
        <w:t>(</w:t>
      </w:r>
      <w:r w:rsidRPr="00D17805">
        <w:rPr>
          <w:rFonts w:ascii="Courier New" w:hAnsi="Courier New"/>
          <w:highlight w:val="yellow"/>
        </w:rPr>
        <w:t>Yes, need specific data</w:t>
      </w:r>
      <w:r w:rsidR="00D17805" w:rsidRPr="00D17805">
        <w:rPr>
          <w:rFonts w:ascii="Courier New" w:hAnsi="Courier New"/>
          <w:highlight w:val="yellow"/>
        </w:rPr>
        <w:t xml:space="preserve"> first though</w:t>
      </w:r>
      <w:r>
        <w:rPr>
          <w:rFonts w:ascii="Courier New" w:hAnsi="Courier New"/>
        </w:rPr>
        <w:t>)</w:t>
      </w:r>
    </w:p>
    <w:p w14:paraId="66FD83CE" w14:textId="77777777" w:rsidR="00740B8F" w:rsidRDefault="00740B8F" w:rsidP="00740B8F">
      <w:pPr>
        <w:rPr>
          <w:rFonts w:ascii="Times" w:hAnsi="Times"/>
        </w:rPr>
      </w:pPr>
    </w:p>
    <w:p w14:paraId="7C074BA6" w14:textId="77777777" w:rsidR="003D26C2" w:rsidRPr="00ED3452" w:rsidRDefault="003D26C2" w:rsidP="00740B8F">
      <w:pPr>
        <w:rPr>
          <w:rFonts w:ascii="Times" w:hAnsi="Times"/>
        </w:rPr>
      </w:pPr>
    </w:p>
    <w:p w14:paraId="26B66C73" w14:textId="79067292" w:rsidR="00740B8F" w:rsidRPr="00ED3452" w:rsidRDefault="00740B8F" w:rsidP="00740B8F">
      <w:pPr>
        <w:rPr>
          <w:rFonts w:ascii="Times" w:hAnsi="Times"/>
        </w:rPr>
      </w:pPr>
      <w:bookmarkStart w:id="17" w:name="OLE_LINK3"/>
      <w:bookmarkStart w:id="18" w:name="OLE_LINK4"/>
      <w:bookmarkStart w:id="19" w:name="OLE_LINK5"/>
      <w:bookmarkStart w:id="20" w:name="OLE_LINK6"/>
      <w:bookmarkStart w:id="21" w:name="OLE_LINK7"/>
      <w:bookmarkStart w:id="22" w:name="OLE_LINK8"/>
      <w:r w:rsidRPr="00ED3452">
        <w:rPr>
          <w:rFonts w:ascii="Arial" w:hAnsi="Arial"/>
          <w:i/>
          <w:iCs/>
          <w:u w:val="single"/>
        </w:rPr>
        <w:t>Your next steps as a scientist</w:t>
      </w:r>
      <w:r w:rsidRPr="00ED3452">
        <w:rPr>
          <w:rFonts w:ascii="Arial" w:hAnsi="Arial"/>
          <w:i/>
          <w:iCs/>
        </w:rPr>
        <w:t xml:space="preserve">: </w:t>
      </w:r>
      <w:bookmarkEnd w:id="17"/>
      <w:bookmarkEnd w:id="18"/>
      <w:r w:rsidRPr="00ED3452">
        <w:rPr>
          <w:rFonts w:ascii="Arial" w:hAnsi="Arial"/>
        </w:rPr>
        <w:t>Science is an ongoing process. What new question do you think should be investigated?</w:t>
      </w:r>
      <w:bookmarkEnd w:id="19"/>
      <w:bookmarkEnd w:id="20"/>
      <w:r w:rsidRPr="00ED3452">
        <w:rPr>
          <w:rFonts w:ascii="Arial" w:hAnsi="Arial"/>
        </w:rPr>
        <w:t xml:space="preserve"> What future data should be collected to answer </w:t>
      </w:r>
      <w:r w:rsidR="00457DFA" w:rsidRPr="00ED3452">
        <w:rPr>
          <w:rFonts w:ascii="Arial" w:hAnsi="Arial"/>
        </w:rPr>
        <w:t>your</w:t>
      </w:r>
      <w:r w:rsidRPr="00ED3452">
        <w:rPr>
          <w:rFonts w:ascii="Arial" w:hAnsi="Arial"/>
        </w:rPr>
        <w:t xml:space="preserve"> question?</w:t>
      </w:r>
      <w:r w:rsidR="0025190D">
        <w:rPr>
          <w:rFonts w:ascii="Arial" w:hAnsi="Arial"/>
        </w:rPr>
        <w:t xml:space="preserve"> What do you think should come next?</w:t>
      </w:r>
    </w:p>
    <w:bookmarkEnd w:id="21"/>
    <w:bookmarkEnd w:id="22"/>
    <w:p w14:paraId="3F6B3FDC" w14:textId="77777777" w:rsidR="00740B8F" w:rsidRPr="00ED3452" w:rsidRDefault="00740B8F" w:rsidP="00740B8F">
      <w:pPr>
        <w:rPr>
          <w:rFonts w:ascii="Times" w:hAnsi="Times"/>
        </w:rPr>
      </w:pPr>
    </w:p>
    <w:p w14:paraId="400B3FD7" w14:textId="64EE6C6D" w:rsidR="00740B8F" w:rsidRDefault="0025190D" w:rsidP="00740B8F">
      <w:pPr>
        <w:rPr>
          <w:rFonts w:ascii="Courier New" w:hAnsi="Courier New"/>
        </w:rPr>
      </w:pPr>
      <w:r>
        <w:rPr>
          <w:rFonts w:ascii="Courier New" w:hAnsi="Courier New"/>
        </w:rPr>
        <w:t xml:space="preserve">Natural forest regrowth is a very real strategy to help in climate mitigation that not only captures carbon but also provides additional benefits such as stabilizing biodiversity. The biggest finding here is that the IPCC underestimated the rates of carbon accumulation meaning this strategy is even </w:t>
      </w:r>
      <w:r w:rsidR="00784378">
        <w:rPr>
          <w:rFonts w:ascii="Courier New" w:hAnsi="Courier New"/>
        </w:rPr>
        <w:t>more beneficial than previously thought. Students can suggest using the data to carry out regrowth efforts and then measuring those efforts over time to carry out even larger scale regrowth.</w:t>
      </w:r>
    </w:p>
    <w:p w14:paraId="50082E8B" w14:textId="77777777" w:rsidR="00784378" w:rsidRDefault="00784378" w:rsidP="00740B8F">
      <w:pPr>
        <w:rPr>
          <w:rFonts w:ascii="Courier New" w:hAnsi="Courier New"/>
        </w:rPr>
      </w:pPr>
    </w:p>
    <w:p w14:paraId="29C27AF3" w14:textId="411BC1D1" w:rsidR="00784378" w:rsidRPr="00ED3452" w:rsidRDefault="00784378" w:rsidP="00740B8F">
      <w:pPr>
        <w:rPr>
          <w:rFonts w:ascii="Times" w:hAnsi="Times"/>
        </w:rPr>
      </w:pPr>
      <w:r>
        <w:rPr>
          <w:rFonts w:ascii="Courier New" w:hAnsi="Courier New"/>
        </w:rPr>
        <w:t xml:space="preserve">It is undeniable that the current goal of stabilizing carbon emissions is challenging. It will require not only a reduction in emissions but also an increase in sequestration. Students may suggest further research on other forms of sequestration or studies that delve into different types of regrowth. There are some species of trees that sequester carbon more rapidly than others, students may suggest trying to figure out the ideal combination of tropical plants to achieve the highest rate of carbon accumulation. It is possible students will also suggest studies of soil carb accumulation, which is another major aspect of the published study. </w:t>
      </w:r>
    </w:p>
    <w:p w14:paraId="73166524" w14:textId="0C6598BB" w:rsidR="008C40BB" w:rsidRPr="00ED3452" w:rsidRDefault="008C40BB" w:rsidP="00740B8F">
      <w:pPr>
        <w:pStyle w:val="CommentText"/>
        <w:rPr>
          <w:rFonts w:ascii="Courier New" w:hAnsi="Courier New" w:cs="Courier New"/>
        </w:rPr>
      </w:pPr>
    </w:p>
    <w:sectPr w:rsidR="008C40BB" w:rsidRPr="00ED3452" w:rsidSect="008C40B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eixeira, Kristina A." w:date="2020-08-19T15:00:00Z" w:initials="TKA">
    <w:p w14:paraId="67FA39FB" w14:textId="44DFB96F" w:rsidR="00CC01D6" w:rsidRDefault="00CC01D6">
      <w:pPr>
        <w:pStyle w:val="CommentText"/>
      </w:pPr>
      <w:r>
        <w:rPr>
          <w:rStyle w:val="CommentReference"/>
        </w:rPr>
        <w:annotationRef/>
      </w:r>
      <w:r>
        <w:t xml:space="preserve">Prefer Kristina for official stuff </w:t>
      </w:r>
      <w:r>
        <w:sym w:font="Wingdings" w:char="F04A"/>
      </w:r>
    </w:p>
  </w:comment>
  <w:comment w:id="1" w:author="hp" w:date="2020-08-18T12:39:00Z" w:initials="h">
    <w:p w14:paraId="7D6BF060" w14:textId="5B54FFED" w:rsidR="00EC539F" w:rsidRDefault="00EC539F">
      <w:pPr>
        <w:pStyle w:val="CommentText"/>
      </w:pPr>
      <w:r>
        <w:rPr>
          <w:rStyle w:val="CommentReference"/>
        </w:rPr>
        <w:annotationRef/>
      </w:r>
      <w:r>
        <w:t>This is the picture of Krista with a large tree in the background</w:t>
      </w:r>
    </w:p>
  </w:comment>
  <w:comment w:id="6" w:author="hp" w:date="2020-07-10T17:26:00Z" w:initials="h">
    <w:p w14:paraId="06A30A6F" w14:textId="78ABE717" w:rsidR="007F3463" w:rsidRDefault="007F3463">
      <w:pPr>
        <w:pStyle w:val="CommentText"/>
      </w:pPr>
      <w:r>
        <w:rPr>
          <w:rStyle w:val="CommentReference"/>
        </w:rPr>
        <w:annotationRef/>
      </w:r>
      <w:r>
        <w:t>This wasn’t actually predicted, but the fact that the IPCC was off is a major part of the paper. It would have been better if we said “underestimated carbon capture” or “overestimated” but that prediction isn’t made in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FA39FB" w15:done="0"/>
  <w15:commentEx w15:paraId="7D6BF060" w15:done="0"/>
  <w15:commentEx w15:paraId="06A30A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7BD0A" w16cex:dateUtc="2020-08-19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FA39FB" w16cid:durableId="22E7BD0A"/>
  <w16cid:commentId w16cid:paraId="7D6BF060" w16cid:durableId="22E7BCD0"/>
  <w16cid:commentId w16cid:paraId="06A30A6F" w16cid:durableId="22E7BC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4F18D" w14:textId="77777777" w:rsidR="00EF5888" w:rsidRDefault="00EF5888">
      <w:r>
        <w:separator/>
      </w:r>
    </w:p>
  </w:endnote>
  <w:endnote w:type="continuationSeparator" w:id="0">
    <w:p w14:paraId="32A4F587" w14:textId="77777777" w:rsidR="00EF5888" w:rsidRDefault="00EF5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Wingdings">
    <w:panose1 w:val="05000000000000000000"/>
    <w:charset w:val="4D"/>
    <w:family w:val="decorative"/>
    <w:pitch w:val="variable"/>
    <w:sig w:usb0="00000003" w:usb1="00000000" w:usb2="00010000" w:usb3="00000000" w:csb0="80000001"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937C0" w14:textId="77777777" w:rsidR="00491A88" w:rsidRDefault="00491A88" w:rsidP="008C40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7CA77A" w14:textId="77777777" w:rsidR="00491A88" w:rsidRDefault="00491A88" w:rsidP="008C40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38DA0" w14:textId="77777777" w:rsidR="00491A88" w:rsidRDefault="00491A88" w:rsidP="008C40BB">
    <w:pPr>
      <w:pStyle w:val="Footer"/>
      <w:pBdr>
        <w:bottom w:val="single" w:sz="12" w:space="1" w:color="auto"/>
      </w:pBdr>
      <w:ind w:right="360"/>
      <w:rPr>
        <w:rFonts w:ascii="Helvetica" w:hAnsi="Helvetica"/>
        <w:i/>
        <w:sz w:val="20"/>
        <w:szCs w:val="20"/>
      </w:rPr>
    </w:pPr>
  </w:p>
  <w:p w14:paraId="241D1B6D" w14:textId="77777777" w:rsidR="00491A88" w:rsidRPr="00333981" w:rsidRDefault="00491A88" w:rsidP="008C40BB">
    <w:pPr>
      <w:pStyle w:val="Footer"/>
      <w:ind w:right="360"/>
      <w:jc w:val="center"/>
      <w:rPr>
        <w:rFonts w:ascii="Arial" w:hAnsi="Arial" w:cs="Arial"/>
        <w:i/>
        <w:sz w:val="20"/>
        <w:szCs w:val="20"/>
      </w:rPr>
    </w:pPr>
    <w:r w:rsidRPr="00333981">
      <w:rPr>
        <w:rFonts w:ascii="Arial" w:hAnsi="Arial" w:cs="Arial"/>
        <w:i/>
        <w:sz w:val="18"/>
        <w:szCs w:val="18"/>
      </w:rPr>
      <w:t>Data Nuggets developed by Michigan State University fellows in the NSF BEACON and GK-12 programs</w:t>
    </w:r>
  </w:p>
  <w:p w14:paraId="0BB1F872" w14:textId="77777777" w:rsidR="00491A88" w:rsidRPr="00333981" w:rsidRDefault="00491A88" w:rsidP="008C40BB">
    <w:pPr>
      <w:jc w:val="center"/>
      <w:rPr>
        <w:rFonts w:ascii="Arial" w:hAnsi="Arial" w:cs="Arial"/>
        <w:i/>
        <w:sz w:val="18"/>
        <w:szCs w:val="18"/>
      </w:rPr>
    </w:pPr>
    <w:r w:rsidRPr="00333981">
      <w:rPr>
        <w:rStyle w:val="PageNumber"/>
        <w:rFonts w:ascii="Arial" w:hAnsi="Arial" w:cs="Arial"/>
        <w:sz w:val="18"/>
        <w:szCs w:val="18"/>
      </w:rPr>
      <w:fldChar w:fldCharType="begin"/>
    </w:r>
    <w:r w:rsidRPr="00333981">
      <w:rPr>
        <w:rStyle w:val="PageNumber"/>
        <w:rFonts w:ascii="Arial" w:hAnsi="Arial" w:cs="Arial"/>
        <w:sz w:val="18"/>
        <w:szCs w:val="18"/>
      </w:rPr>
      <w:instrText xml:space="preserve"> PAGE </w:instrText>
    </w:r>
    <w:r w:rsidRPr="00333981">
      <w:rPr>
        <w:rStyle w:val="PageNumber"/>
        <w:rFonts w:ascii="Arial" w:hAnsi="Arial" w:cs="Arial"/>
        <w:sz w:val="18"/>
        <w:szCs w:val="18"/>
      </w:rPr>
      <w:fldChar w:fldCharType="separate"/>
    </w:r>
    <w:r w:rsidR="00D17805">
      <w:rPr>
        <w:rStyle w:val="PageNumber"/>
        <w:rFonts w:ascii="Arial" w:hAnsi="Arial" w:cs="Arial"/>
        <w:noProof/>
        <w:sz w:val="18"/>
        <w:szCs w:val="18"/>
      </w:rPr>
      <w:t>5</w:t>
    </w:r>
    <w:r w:rsidRPr="00333981">
      <w:rPr>
        <w:rStyle w:val="PageNumbe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0CA9E" w14:textId="77777777" w:rsidR="00491A88" w:rsidRDefault="00491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8D846" w14:textId="77777777" w:rsidR="00EF5888" w:rsidRDefault="00EF5888">
      <w:r>
        <w:separator/>
      </w:r>
    </w:p>
  </w:footnote>
  <w:footnote w:type="continuationSeparator" w:id="0">
    <w:p w14:paraId="42C944EC" w14:textId="77777777" w:rsidR="00EF5888" w:rsidRDefault="00EF5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9889A" w14:textId="77777777" w:rsidR="00491A88" w:rsidRDefault="00491A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4F5E7" w14:textId="77777777" w:rsidR="00491A88" w:rsidRPr="00474DD1" w:rsidRDefault="00491A88" w:rsidP="008C40BB">
    <w:pPr>
      <w:pStyle w:val="Header"/>
      <w:rPr>
        <w:rStyle w:val="PageNumber"/>
      </w:rPr>
    </w:pPr>
    <w:r w:rsidRPr="00397B7F">
      <w:rPr>
        <w:rStyle w:val="PageNumber"/>
        <w:rFonts w:ascii="Helvetica" w:hAnsi="Helvetica"/>
        <w:b/>
        <w:sz w:val="20"/>
      </w:rPr>
      <w:t>Teacher Copy</w:t>
    </w:r>
    <w:r>
      <w:rPr>
        <w:rStyle w:val="PageNumber"/>
        <w:rFonts w:ascii="Helvetica" w:hAnsi="Helvetica"/>
        <w:b/>
        <w:sz w:val="20"/>
      </w:rPr>
      <w:t xml:space="preserve">, </w:t>
    </w:r>
    <w:r w:rsidRPr="000F289F">
      <w:rPr>
        <w:rStyle w:val="PageNumber"/>
        <w:rFonts w:ascii="American Typewriter" w:hAnsi="American Typewriter"/>
        <w:b/>
        <w:color w:val="C0504D"/>
        <w:sz w:val="20"/>
      </w:rPr>
      <w:t>Level</w:t>
    </w:r>
    <w:r w:rsidRPr="000F289F">
      <w:rPr>
        <w:rFonts w:ascii="American Typewriter" w:hAnsi="American Typewriter"/>
        <w:color w:val="C0504D"/>
      </w:rPr>
      <w:t>____</w:t>
    </w:r>
    <w:r>
      <w:tab/>
    </w:r>
    <w:r>
      <w:tab/>
    </w:r>
    <w:r w:rsidRPr="0056257E">
      <w:rPr>
        <w:rFonts w:ascii="Helvetica" w:hAnsi="Helvetica"/>
        <w:sz w:val="20"/>
      </w:rPr>
      <w:t>Name</w:t>
    </w:r>
    <w:r>
      <w:rPr>
        <w:rFonts w:ascii="Helvetica" w:hAnsi="Helvetica"/>
      </w:rPr>
      <w:t>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CEB8E" w14:textId="77777777" w:rsidR="00491A88" w:rsidRDefault="00491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E6623"/>
    <w:multiLevelType w:val="hybridMultilevel"/>
    <w:tmpl w:val="190AEA5E"/>
    <w:lvl w:ilvl="0" w:tplc="A56A70F0">
      <w:start w:val="1"/>
      <w:numFmt w:val="bullet"/>
      <w:lvlText w:val="•"/>
      <w:lvlJc w:val="left"/>
      <w:pPr>
        <w:tabs>
          <w:tab w:val="num" w:pos="720"/>
        </w:tabs>
        <w:ind w:left="720" w:hanging="360"/>
      </w:pPr>
      <w:rPr>
        <w:rFonts w:ascii="Arial" w:hAnsi="Arial" w:hint="default"/>
      </w:rPr>
    </w:lvl>
    <w:lvl w:ilvl="1" w:tplc="3BEE739A" w:tentative="1">
      <w:start w:val="1"/>
      <w:numFmt w:val="bullet"/>
      <w:lvlText w:val="•"/>
      <w:lvlJc w:val="left"/>
      <w:pPr>
        <w:tabs>
          <w:tab w:val="num" w:pos="1440"/>
        </w:tabs>
        <w:ind w:left="1440" w:hanging="360"/>
      </w:pPr>
      <w:rPr>
        <w:rFonts w:ascii="Arial" w:hAnsi="Arial" w:hint="default"/>
      </w:rPr>
    </w:lvl>
    <w:lvl w:ilvl="2" w:tplc="4844E382" w:tentative="1">
      <w:start w:val="1"/>
      <w:numFmt w:val="bullet"/>
      <w:lvlText w:val="•"/>
      <w:lvlJc w:val="left"/>
      <w:pPr>
        <w:tabs>
          <w:tab w:val="num" w:pos="2160"/>
        </w:tabs>
        <w:ind w:left="2160" w:hanging="360"/>
      </w:pPr>
      <w:rPr>
        <w:rFonts w:ascii="Arial" w:hAnsi="Arial" w:hint="default"/>
      </w:rPr>
    </w:lvl>
    <w:lvl w:ilvl="3" w:tplc="AE625D5E" w:tentative="1">
      <w:start w:val="1"/>
      <w:numFmt w:val="bullet"/>
      <w:lvlText w:val="•"/>
      <w:lvlJc w:val="left"/>
      <w:pPr>
        <w:tabs>
          <w:tab w:val="num" w:pos="2880"/>
        </w:tabs>
        <w:ind w:left="2880" w:hanging="360"/>
      </w:pPr>
      <w:rPr>
        <w:rFonts w:ascii="Arial" w:hAnsi="Arial" w:hint="default"/>
      </w:rPr>
    </w:lvl>
    <w:lvl w:ilvl="4" w:tplc="5AE0CA7A" w:tentative="1">
      <w:start w:val="1"/>
      <w:numFmt w:val="bullet"/>
      <w:lvlText w:val="•"/>
      <w:lvlJc w:val="left"/>
      <w:pPr>
        <w:tabs>
          <w:tab w:val="num" w:pos="3600"/>
        </w:tabs>
        <w:ind w:left="3600" w:hanging="360"/>
      </w:pPr>
      <w:rPr>
        <w:rFonts w:ascii="Arial" w:hAnsi="Arial" w:hint="default"/>
      </w:rPr>
    </w:lvl>
    <w:lvl w:ilvl="5" w:tplc="47A28EA6" w:tentative="1">
      <w:start w:val="1"/>
      <w:numFmt w:val="bullet"/>
      <w:lvlText w:val="•"/>
      <w:lvlJc w:val="left"/>
      <w:pPr>
        <w:tabs>
          <w:tab w:val="num" w:pos="4320"/>
        </w:tabs>
        <w:ind w:left="4320" w:hanging="360"/>
      </w:pPr>
      <w:rPr>
        <w:rFonts w:ascii="Arial" w:hAnsi="Arial" w:hint="default"/>
      </w:rPr>
    </w:lvl>
    <w:lvl w:ilvl="6" w:tplc="0E180242" w:tentative="1">
      <w:start w:val="1"/>
      <w:numFmt w:val="bullet"/>
      <w:lvlText w:val="•"/>
      <w:lvlJc w:val="left"/>
      <w:pPr>
        <w:tabs>
          <w:tab w:val="num" w:pos="5040"/>
        </w:tabs>
        <w:ind w:left="5040" w:hanging="360"/>
      </w:pPr>
      <w:rPr>
        <w:rFonts w:ascii="Arial" w:hAnsi="Arial" w:hint="default"/>
      </w:rPr>
    </w:lvl>
    <w:lvl w:ilvl="7" w:tplc="E5BCD99C" w:tentative="1">
      <w:start w:val="1"/>
      <w:numFmt w:val="bullet"/>
      <w:lvlText w:val="•"/>
      <w:lvlJc w:val="left"/>
      <w:pPr>
        <w:tabs>
          <w:tab w:val="num" w:pos="5760"/>
        </w:tabs>
        <w:ind w:left="5760" w:hanging="360"/>
      </w:pPr>
      <w:rPr>
        <w:rFonts w:ascii="Arial" w:hAnsi="Arial" w:hint="default"/>
      </w:rPr>
    </w:lvl>
    <w:lvl w:ilvl="8" w:tplc="C4AED4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7E3459"/>
    <w:multiLevelType w:val="hybridMultilevel"/>
    <w:tmpl w:val="028E59C2"/>
    <w:lvl w:ilvl="0" w:tplc="2DAEDD64">
      <w:start w:val="1"/>
      <w:numFmt w:val="bullet"/>
      <w:lvlText w:val=""/>
      <w:lvlJc w:val="left"/>
      <w:pPr>
        <w:tabs>
          <w:tab w:val="num" w:pos="-180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merican Typewrit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merican Typewrit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merican Typewrit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FE6AC5"/>
    <w:multiLevelType w:val="hybridMultilevel"/>
    <w:tmpl w:val="BF84B97C"/>
    <w:lvl w:ilvl="0" w:tplc="2DAEDD64">
      <w:start w:val="1"/>
      <w:numFmt w:val="bullet"/>
      <w:lvlText w:val=""/>
      <w:lvlJc w:val="left"/>
      <w:pPr>
        <w:tabs>
          <w:tab w:val="num" w:pos="-180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merican Typewrit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merican Typewrit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merican Typewrit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D67B85"/>
    <w:multiLevelType w:val="hybridMultilevel"/>
    <w:tmpl w:val="EC46C65E"/>
    <w:lvl w:ilvl="0" w:tplc="C02CD416">
      <w:start w:val="1"/>
      <w:numFmt w:val="bullet"/>
      <w:lvlText w:val="•"/>
      <w:lvlJc w:val="left"/>
      <w:pPr>
        <w:tabs>
          <w:tab w:val="num" w:pos="720"/>
        </w:tabs>
        <w:ind w:left="720" w:hanging="360"/>
      </w:pPr>
      <w:rPr>
        <w:rFonts w:ascii="Arial" w:hAnsi="Arial" w:hint="default"/>
      </w:rPr>
    </w:lvl>
    <w:lvl w:ilvl="1" w:tplc="E80233B6" w:tentative="1">
      <w:start w:val="1"/>
      <w:numFmt w:val="bullet"/>
      <w:lvlText w:val="•"/>
      <w:lvlJc w:val="left"/>
      <w:pPr>
        <w:tabs>
          <w:tab w:val="num" w:pos="1440"/>
        </w:tabs>
        <w:ind w:left="1440" w:hanging="360"/>
      </w:pPr>
      <w:rPr>
        <w:rFonts w:ascii="Arial" w:hAnsi="Arial" w:hint="default"/>
      </w:rPr>
    </w:lvl>
    <w:lvl w:ilvl="2" w:tplc="1E64232C" w:tentative="1">
      <w:start w:val="1"/>
      <w:numFmt w:val="bullet"/>
      <w:lvlText w:val="•"/>
      <w:lvlJc w:val="left"/>
      <w:pPr>
        <w:tabs>
          <w:tab w:val="num" w:pos="2160"/>
        </w:tabs>
        <w:ind w:left="2160" w:hanging="360"/>
      </w:pPr>
      <w:rPr>
        <w:rFonts w:ascii="Arial" w:hAnsi="Arial" w:hint="default"/>
      </w:rPr>
    </w:lvl>
    <w:lvl w:ilvl="3" w:tplc="C7046820" w:tentative="1">
      <w:start w:val="1"/>
      <w:numFmt w:val="bullet"/>
      <w:lvlText w:val="•"/>
      <w:lvlJc w:val="left"/>
      <w:pPr>
        <w:tabs>
          <w:tab w:val="num" w:pos="2880"/>
        </w:tabs>
        <w:ind w:left="2880" w:hanging="360"/>
      </w:pPr>
      <w:rPr>
        <w:rFonts w:ascii="Arial" w:hAnsi="Arial" w:hint="default"/>
      </w:rPr>
    </w:lvl>
    <w:lvl w:ilvl="4" w:tplc="EBBC264C" w:tentative="1">
      <w:start w:val="1"/>
      <w:numFmt w:val="bullet"/>
      <w:lvlText w:val="•"/>
      <w:lvlJc w:val="left"/>
      <w:pPr>
        <w:tabs>
          <w:tab w:val="num" w:pos="3600"/>
        </w:tabs>
        <w:ind w:left="3600" w:hanging="360"/>
      </w:pPr>
      <w:rPr>
        <w:rFonts w:ascii="Arial" w:hAnsi="Arial" w:hint="default"/>
      </w:rPr>
    </w:lvl>
    <w:lvl w:ilvl="5" w:tplc="BAFA960C" w:tentative="1">
      <w:start w:val="1"/>
      <w:numFmt w:val="bullet"/>
      <w:lvlText w:val="•"/>
      <w:lvlJc w:val="left"/>
      <w:pPr>
        <w:tabs>
          <w:tab w:val="num" w:pos="4320"/>
        </w:tabs>
        <w:ind w:left="4320" w:hanging="360"/>
      </w:pPr>
      <w:rPr>
        <w:rFonts w:ascii="Arial" w:hAnsi="Arial" w:hint="default"/>
      </w:rPr>
    </w:lvl>
    <w:lvl w:ilvl="6" w:tplc="F320D74E" w:tentative="1">
      <w:start w:val="1"/>
      <w:numFmt w:val="bullet"/>
      <w:lvlText w:val="•"/>
      <w:lvlJc w:val="left"/>
      <w:pPr>
        <w:tabs>
          <w:tab w:val="num" w:pos="5040"/>
        </w:tabs>
        <w:ind w:left="5040" w:hanging="360"/>
      </w:pPr>
      <w:rPr>
        <w:rFonts w:ascii="Arial" w:hAnsi="Arial" w:hint="default"/>
      </w:rPr>
    </w:lvl>
    <w:lvl w:ilvl="7" w:tplc="5F32813A" w:tentative="1">
      <w:start w:val="1"/>
      <w:numFmt w:val="bullet"/>
      <w:lvlText w:val="•"/>
      <w:lvlJc w:val="left"/>
      <w:pPr>
        <w:tabs>
          <w:tab w:val="num" w:pos="5760"/>
        </w:tabs>
        <w:ind w:left="5760" w:hanging="360"/>
      </w:pPr>
      <w:rPr>
        <w:rFonts w:ascii="Arial" w:hAnsi="Arial" w:hint="default"/>
      </w:rPr>
    </w:lvl>
    <w:lvl w:ilvl="8" w:tplc="2654E03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ixeira, Kristina A.">
    <w15:presenceInfo w15:providerId="AD" w15:userId="S::teixeirak@si.edu::c41ea8dc-24b5-4131-938a-b2bb13d1b202"/>
  </w15:person>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embedSystemFonts/>
  <w:proofState w:spelling="clean" w:grammar="clean"/>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E7D"/>
    <w:rsid w:val="000046A0"/>
    <w:rsid w:val="00020412"/>
    <w:rsid w:val="00030933"/>
    <w:rsid w:val="00091C91"/>
    <w:rsid w:val="000A65A1"/>
    <w:rsid w:val="000E5547"/>
    <w:rsid w:val="000F707D"/>
    <w:rsid w:val="00102E8B"/>
    <w:rsid w:val="00106C7C"/>
    <w:rsid w:val="00116AA8"/>
    <w:rsid w:val="0012415A"/>
    <w:rsid w:val="00132C3B"/>
    <w:rsid w:val="00140E9F"/>
    <w:rsid w:val="00145CDA"/>
    <w:rsid w:val="00173A6E"/>
    <w:rsid w:val="001A43CF"/>
    <w:rsid w:val="001C561F"/>
    <w:rsid w:val="001C6FD8"/>
    <w:rsid w:val="001D646A"/>
    <w:rsid w:val="001E343C"/>
    <w:rsid w:val="00215F49"/>
    <w:rsid w:val="0022657A"/>
    <w:rsid w:val="0025190D"/>
    <w:rsid w:val="00260C13"/>
    <w:rsid w:val="002865C0"/>
    <w:rsid w:val="002A6243"/>
    <w:rsid w:val="002A6943"/>
    <w:rsid w:val="002C3B74"/>
    <w:rsid w:val="002F3DD8"/>
    <w:rsid w:val="002F444A"/>
    <w:rsid w:val="0030584E"/>
    <w:rsid w:val="00314A64"/>
    <w:rsid w:val="00321277"/>
    <w:rsid w:val="003550D2"/>
    <w:rsid w:val="00363A97"/>
    <w:rsid w:val="00371E0A"/>
    <w:rsid w:val="0039485A"/>
    <w:rsid w:val="003D26C2"/>
    <w:rsid w:val="003D5B4D"/>
    <w:rsid w:val="003E68D6"/>
    <w:rsid w:val="003F2500"/>
    <w:rsid w:val="003F4EE5"/>
    <w:rsid w:val="00457DFA"/>
    <w:rsid w:val="004657C4"/>
    <w:rsid w:val="0047036F"/>
    <w:rsid w:val="0047382D"/>
    <w:rsid w:val="00491A88"/>
    <w:rsid w:val="0050055A"/>
    <w:rsid w:val="00506108"/>
    <w:rsid w:val="00510D63"/>
    <w:rsid w:val="0053100D"/>
    <w:rsid w:val="00535E9F"/>
    <w:rsid w:val="00594E5E"/>
    <w:rsid w:val="005D6C7D"/>
    <w:rsid w:val="005F6E56"/>
    <w:rsid w:val="006009AD"/>
    <w:rsid w:val="00606D04"/>
    <w:rsid w:val="00611BDE"/>
    <w:rsid w:val="006123C8"/>
    <w:rsid w:val="00627760"/>
    <w:rsid w:val="00632ECD"/>
    <w:rsid w:val="00643149"/>
    <w:rsid w:val="00667E0F"/>
    <w:rsid w:val="0068510F"/>
    <w:rsid w:val="006A132A"/>
    <w:rsid w:val="006C35AC"/>
    <w:rsid w:val="0073294A"/>
    <w:rsid w:val="00740B8F"/>
    <w:rsid w:val="0076378C"/>
    <w:rsid w:val="00767E8F"/>
    <w:rsid w:val="00784378"/>
    <w:rsid w:val="007908E9"/>
    <w:rsid w:val="007A7991"/>
    <w:rsid w:val="007D74CC"/>
    <w:rsid w:val="007E7B33"/>
    <w:rsid w:val="007F3463"/>
    <w:rsid w:val="00820FC5"/>
    <w:rsid w:val="008241B2"/>
    <w:rsid w:val="00824E6F"/>
    <w:rsid w:val="00847F80"/>
    <w:rsid w:val="00851A5E"/>
    <w:rsid w:val="008540EB"/>
    <w:rsid w:val="00864FDD"/>
    <w:rsid w:val="00865490"/>
    <w:rsid w:val="00890F42"/>
    <w:rsid w:val="008A48F6"/>
    <w:rsid w:val="008C40BB"/>
    <w:rsid w:val="008F5D51"/>
    <w:rsid w:val="0093359B"/>
    <w:rsid w:val="00941D0E"/>
    <w:rsid w:val="00987013"/>
    <w:rsid w:val="009E66C3"/>
    <w:rsid w:val="009F10FD"/>
    <w:rsid w:val="00A603E5"/>
    <w:rsid w:val="00A96C02"/>
    <w:rsid w:val="00AC327F"/>
    <w:rsid w:val="00AD11E4"/>
    <w:rsid w:val="00AD29FA"/>
    <w:rsid w:val="00AE28CC"/>
    <w:rsid w:val="00B05C96"/>
    <w:rsid w:val="00B15705"/>
    <w:rsid w:val="00B301BC"/>
    <w:rsid w:val="00B37715"/>
    <w:rsid w:val="00B53D0D"/>
    <w:rsid w:val="00BB1CC2"/>
    <w:rsid w:val="00BB1E52"/>
    <w:rsid w:val="00C075D9"/>
    <w:rsid w:val="00C21924"/>
    <w:rsid w:val="00C53644"/>
    <w:rsid w:val="00CC01D6"/>
    <w:rsid w:val="00CC03EE"/>
    <w:rsid w:val="00CC10D1"/>
    <w:rsid w:val="00D17805"/>
    <w:rsid w:val="00D5111E"/>
    <w:rsid w:val="00D51922"/>
    <w:rsid w:val="00D67D9C"/>
    <w:rsid w:val="00D774E8"/>
    <w:rsid w:val="00D83C05"/>
    <w:rsid w:val="00D869F2"/>
    <w:rsid w:val="00D97E7D"/>
    <w:rsid w:val="00DA026B"/>
    <w:rsid w:val="00DC0A0B"/>
    <w:rsid w:val="00DD0CD8"/>
    <w:rsid w:val="00E03D5C"/>
    <w:rsid w:val="00E21C07"/>
    <w:rsid w:val="00E353BD"/>
    <w:rsid w:val="00E67C8A"/>
    <w:rsid w:val="00EB5344"/>
    <w:rsid w:val="00EC327F"/>
    <w:rsid w:val="00EC4BA7"/>
    <w:rsid w:val="00EC539F"/>
    <w:rsid w:val="00ED3452"/>
    <w:rsid w:val="00EE3E84"/>
    <w:rsid w:val="00EF5888"/>
    <w:rsid w:val="00F073D9"/>
    <w:rsid w:val="00F20D12"/>
    <w:rsid w:val="00F33095"/>
    <w:rsid w:val="00F511FA"/>
    <w:rsid w:val="00F55F45"/>
    <w:rsid w:val="00FC56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F927909"/>
  <w14:defaultImageDpi w14:val="300"/>
  <w15:docId w15:val="{8E63F660-2FCA-400C-AC4D-F45B4BB8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45732"/>
    <w:pPr>
      <w:tabs>
        <w:tab w:val="center" w:pos="4320"/>
        <w:tab w:val="right" w:pos="8640"/>
      </w:tabs>
    </w:pPr>
  </w:style>
  <w:style w:type="paragraph" w:styleId="Footer">
    <w:name w:val="footer"/>
    <w:basedOn w:val="Normal"/>
    <w:semiHidden/>
    <w:rsid w:val="00445732"/>
    <w:pPr>
      <w:tabs>
        <w:tab w:val="center" w:pos="4320"/>
        <w:tab w:val="right" w:pos="8640"/>
      </w:tabs>
    </w:pPr>
  </w:style>
  <w:style w:type="character" w:styleId="PageNumber">
    <w:name w:val="page number"/>
    <w:basedOn w:val="DefaultParagraphFont"/>
    <w:rsid w:val="00445732"/>
  </w:style>
  <w:style w:type="paragraph" w:styleId="NormalWeb">
    <w:name w:val="Normal (Web)"/>
    <w:basedOn w:val="Normal"/>
    <w:uiPriority w:val="99"/>
    <w:unhideWhenUsed/>
    <w:rsid w:val="004B3BB3"/>
    <w:pPr>
      <w:spacing w:before="100" w:beforeAutospacing="1" w:after="100" w:afterAutospacing="1"/>
    </w:pPr>
    <w:rPr>
      <w:rFonts w:ascii="Times" w:eastAsia="MS Mincho" w:hAnsi="Times"/>
      <w:sz w:val="20"/>
      <w:szCs w:val="20"/>
    </w:rPr>
  </w:style>
  <w:style w:type="character" w:styleId="CommentReference">
    <w:name w:val="annotation reference"/>
    <w:rsid w:val="00BE553D"/>
    <w:rPr>
      <w:sz w:val="18"/>
      <w:szCs w:val="18"/>
    </w:rPr>
  </w:style>
  <w:style w:type="paragraph" w:styleId="CommentText">
    <w:name w:val="annotation text"/>
    <w:basedOn w:val="Normal"/>
    <w:link w:val="CommentTextChar"/>
    <w:uiPriority w:val="99"/>
    <w:rsid w:val="00BE553D"/>
  </w:style>
  <w:style w:type="character" w:customStyle="1" w:styleId="CommentTextChar">
    <w:name w:val="Comment Text Char"/>
    <w:link w:val="CommentText"/>
    <w:uiPriority w:val="99"/>
    <w:rsid w:val="00BE553D"/>
    <w:rPr>
      <w:sz w:val="24"/>
      <w:szCs w:val="24"/>
    </w:rPr>
  </w:style>
  <w:style w:type="paragraph" w:styleId="CommentSubject">
    <w:name w:val="annotation subject"/>
    <w:basedOn w:val="CommentText"/>
    <w:next w:val="CommentText"/>
    <w:link w:val="CommentSubjectChar"/>
    <w:rsid w:val="00BE553D"/>
    <w:rPr>
      <w:b/>
      <w:bCs/>
      <w:sz w:val="20"/>
      <w:szCs w:val="20"/>
    </w:rPr>
  </w:style>
  <w:style w:type="character" w:customStyle="1" w:styleId="CommentSubjectChar">
    <w:name w:val="Comment Subject Char"/>
    <w:link w:val="CommentSubject"/>
    <w:rsid w:val="00BE553D"/>
    <w:rPr>
      <w:b/>
      <w:bCs/>
      <w:sz w:val="24"/>
      <w:szCs w:val="24"/>
    </w:rPr>
  </w:style>
  <w:style w:type="paragraph" w:styleId="BalloonText">
    <w:name w:val="Balloon Text"/>
    <w:basedOn w:val="Normal"/>
    <w:link w:val="BalloonTextChar"/>
    <w:rsid w:val="00BE553D"/>
    <w:rPr>
      <w:rFonts w:ascii="Lucida Grande" w:hAnsi="Lucida Grande"/>
      <w:sz w:val="18"/>
      <w:szCs w:val="18"/>
    </w:rPr>
  </w:style>
  <w:style w:type="character" w:customStyle="1" w:styleId="BalloonTextChar">
    <w:name w:val="Balloon Text Char"/>
    <w:link w:val="BalloonText"/>
    <w:rsid w:val="00BE553D"/>
    <w:rPr>
      <w:rFonts w:ascii="Lucida Grande" w:hAnsi="Lucida Grande"/>
      <w:sz w:val="18"/>
      <w:szCs w:val="18"/>
    </w:rPr>
  </w:style>
  <w:style w:type="paragraph" w:styleId="Revision">
    <w:name w:val="Revision"/>
    <w:hidden/>
    <w:uiPriority w:val="99"/>
    <w:semiHidden/>
    <w:rsid w:val="001A43CF"/>
    <w:rPr>
      <w:sz w:val="24"/>
      <w:szCs w:val="24"/>
    </w:rPr>
  </w:style>
  <w:style w:type="paragraph" w:styleId="ListParagraph">
    <w:name w:val="List Paragraph"/>
    <w:basedOn w:val="Normal"/>
    <w:uiPriority w:val="34"/>
    <w:qFormat/>
    <w:rsid w:val="00215F49"/>
    <w:pPr>
      <w:ind w:left="720"/>
      <w:contextualSpacing/>
    </w:pPr>
    <w:rPr>
      <w:rFonts w:ascii="Times" w:hAnsi="Times"/>
      <w:sz w:val="20"/>
      <w:szCs w:val="20"/>
    </w:rPr>
  </w:style>
  <w:style w:type="character" w:styleId="PlaceholderText">
    <w:name w:val="Placeholder Text"/>
    <w:basedOn w:val="DefaultParagraphFont"/>
    <w:uiPriority w:val="99"/>
    <w:semiHidden/>
    <w:rsid w:val="00B37715"/>
    <w:rPr>
      <w:color w:val="808080"/>
    </w:rPr>
  </w:style>
  <w:style w:type="table" w:styleId="TableGrid">
    <w:name w:val="Table Grid"/>
    <w:basedOn w:val="TableNormal"/>
    <w:uiPriority w:val="39"/>
    <w:rsid w:val="006123C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6552">
      <w:bodyDiv w:val="1"/>
      <w:marLeft w:val="0"/>
      <w:marRight w:val="0"/>
      <w:marTop w:val="0"/>
      <w:marBottom w:val="0"/>
      <w:divBdr>
        <w:top w:val="none" w:sz="0" w:space="0" w:color="auto"/>
        <w:left w:val="none" w:sz="0" w:space="0" w:color="auto"/>
        <w:bottom w:val="none" w:sz="0" w:space="0" w:color="auto"/>
        <w:right w:val="none" w:sz="0" w:space="0" w:color="auto"/>
      </w:divBdr>
    </w:div>
    <w:div w:id="53550993">
      <w:bodyDiv w:val="1"/>
      <w:marLeft w:val="0"/>
      <w:marRight w:val="0"/>
      <w:marTop w:val="0"/>
      <w:marBottom w:val="0"/>
      <w:divBdr>
        <w:top w:val="none" w:sz="0" w:space="0" w:color="auto"/>
        <w:left w:val="none" w:sz="0" w:space="0" w:color="auto"/>
        <w:bottom w:val="none" w:sz="0" w:space="0" w:color="auto"/>
        <w:right w:val="none" w:sz="0" w:space="0" w:color="auto"/>
      </w:divBdr>
    </w:div>
    <w:div w:id="165634565">
      <w:bodyDiv w:val="1"/>
      <w:marLeft w:val="0"/>
      <w:marRight w:val="0"/>
      <w:marTop w:val="0"/>
      <w:marBottom w:val="0"/>
      <w:divBdr>
        <w:top w:val="none" w:sz="0" w:space="0" w:color="auto"/>
        <w:left w:val="none" w:sz="0" w:space="0" w:color="auto"/>
        <w:bottom w:val="none" w:sz="0" w:space="0" w:color="auto"/>
        <w:right w:val="none" w:sz="0" w:space="0" w:color="auto"/>
      </w:divBdr>
    </w:div>
    <w:div w:id="267927168">
      <w:bodyDiv w:val="1"/>
      <w:marLeft w:val="0"/>
      <w:marRight w:val="0"/>
      <w:marTop w:val="0"/>
      <w:marBottom w:val="0"/>
      <w:divBdr>
        <w:top w:val="none" w:sz="0" w:space="0" w:color="auto"/>
        <w:left w:val="none" w:sz="0" w:space="0" w:color="auto"/>
        <w:bottom w:val="none" w:sz="0" w:space="0" w:color="auto"/>
        <w:right w:val="none" w:sz="0" w:space="0" w:color="auto"/>
      </w:divBdr>
    </w:div>
    <w:div w:id="310838792">
      <w:bodyDiv w:val="1"/>
      <w:marLeft w:val="0"/>
      <w:marRight w:val="0"/>
      <w:marTop w:val="0"/>
      <w:marBottom w:val="0"/>
      <w:divBdr>
        <w:top w:val="none" w:sz="0" w:space="0" w:color="auto"/>
        <w:left w:val="none" w:sz="0" w:space="0" w:color="auto"/>
        <w:bottom w:val="none" w:sz="0" w:space="0" w:color="auto"/>
        <w:right w:val="none" w:sz="0" w:space="0" w:color="auto"/>
      </w:divBdr>
    </w:div>
    <w:div w:id="337199203">
      <w:bodyDiv w:val="1"/>
      <w:marLeft w:val="0"/>
      <w:marRight w:val="0"/>
      <w:marTop w:val="0"/>
      <w:marBottom w:val="0"/>
      <w:divBdr>
        <w:top w:val="none" w:sz="0" w:space="0" w:color="auto"/>
        <w:left w:val="none" w:sz="0" w:space="0" w:color="auto"/>
        <w:bottom w:val="none" w:sz="0" w:space="0" w:color="auto"/>
        <w:right w:val="none" w:sz="0" w:space="0" w:color="auto"/>
      </w:divBdr>
    </w:div>
    <w:div w:id="388462494">
      <w:bodyDiv w:val="1"/>
      <w:marLeft w:val="0"/>
      <w:marRight w:val="0"/>
      <w:marTop w:val="0"/>
      <w:marBottom w:val="0"/>
      <w:divBdr>
        <w:top w:val="none" w:sz="0" w:space="0" w:color="auto"/>
        <w:left w:val="none" w:sz="0" w:space="0" w:color="auto"/>
        <w:bottom w:val="none" w:sz="0" w:space="0" w:color="auto"/>
        <w:right w:val="none" w:sz="0" w:space="0" w:color="auto"/>
      </w:divBdr>
    </w:div>
    <w:div w:id="494807473">
      <w:bodyDiv w:val="1"/>
      <w:marLeft w:val="0"/>
      <w:marRight w:val="0"/>
      <w:marTop w:val="0"/>
      <w:marBottom w:val="0"/>
      <w:divBdr>
        <w:top w:val="none" w:sz="0" w:space="0" w:color="auto"/>
        <w:left w:val="none" w:sz="0" w:space="0" w:color="auto"/>
        <w:bottom w:val="none" w:sz="0" w:space="0" w:color="auto"/>
        <w:right w:val="none" w:sz="0" w:space="0" w:color="auto"/>
      </w:divBdr>
    </w:div>
    <w:div w:id="539977070">
      <w:bodyDiv w:val="1"/>
      <w:marLeft w:val="0"/>
      <w:marRight w:val="0"/>
      <w:marTop w:val="0"/>
      <w:marBottom w:val="0"/>
      <w:divBdr>
        <w:top w:val="none" w:sz="0" w:space="0" w:color="auto"/>
        <w:left w:val="none" w:sz="0" w:space="0" w:color="auto"/>
        <w:bottom w:val="none" w:sz="0" w:space="0" w:color="auto"/>
        <w:right w:val="none" w:sz="0" w:space="0" w:color="auto"/>
      </w:divBdr>
    </w:div>
    <w:div w:id="670642239">
      <w:bodyDiv w:val="1"/>
      <w:marLeft w:val="0"/>
      <w:marRight w:val="0"/>
      <w:marTop w:val="0"/>
      <w:marBottom w:val="0"/>
      <w:divBdr>
        <w:top w:val="none" w:sz="0" w:space="0" w:color="auto"/>
        <w:left w:val="none" w:sz="0" w:space="0" w:color="auto"/>
        <w:bottom w:val="none" w:sz="0" w:space="0" w:color="auto"/>
        <w:right w:val="none" w:sz="0" w:space="0" w:color="auto"/>
      </w:divBdr>
    </w:div>
    <w:div w:id="698162578">
      <w:bodyDiv w:val="1"/>
      <w:marLeft w:val="0"/>
      <w:marRight w:val="0"/>
      <w:marTop w:val="0"/>
      <w:marBottom w:val="0"/>
      <w:divBdr>
        <w:top w:val="none" w:sz="0" w:space="0" w:color="auto"/>
        <w:left w:val="none" w:sz="0" w:space="0" w:color="auto"/>
        <w:bottom w:val="none" w:sz="0" w:space="0" w:color="auto"/>
        <w:right w:val="none" w:sz="0" w:space="0" w:color="auto"/>
      </w:divBdr>
    </w:div>
    <w:div w:id="891698810">
      <w:bodyDiv w:val="1"/>
      <w:marLeft w:val="0"/>
      <w:marRight w:val="0"/>
      <w:marTop w:val="0"/>
      <w:marBottom w:val="0"/>
      <w:divBdr>
        <w:top w:val="none" w:sz="0" w:space="0" w:color="auto"/>
        <w:left w:val="none" w:sz="0" w:space="0" w:color="auto"/>
        <w:bottom w:val="none" w:sz="0" w:space="0" w:color="auto"/>
        <w:right w:val="none" w:sz="0" w:space="0" w:color="auto"/>
      </w:divBdr>
      <w:divsChild>
        <w:div w:id="2118257503">
          <w:marLeft w:val="547"/>
          <w:marRight w:val="0"/>
          <w:marTop w:val="0"/>
          <w:marBottom w:val="240"/>
          <w:divBdr>
            <w:top w:val="none" w:sz="0" w:space="0" w:color="auto"/>
            <w:left w:val="none" w:sz="0" w:space="0" w:color="auto"/>
            <w:bottom w:val="none" w:sz="0" w:space="0" w:color="auto"/>
            <w:right w:val="none" w:sz="0" w:space="0" w:color="auto"/>
          </w:divBdr>
        </w:div>
      </w:divsChild>
    </w:div>
    <w:div w:id="896549603">
      <w:bodyDiv w:val="1"/>
      <w:marLeft w:val="0"/>
      <w:marRight w:val="0"/>
      <w:marTop w:val="0"/>
      <w:marBottom w:val="0"/>
      <w:divBdr>
        <w:top w:val="none" w:sz="0" w:space="0" w:color="auto"/>
        <w:left w:val="none" w:sz="0" w:space="0" w:color="auto"/>
        <w:bottom w:val="none" w:sz="0" w:space="0" w:color="auto"/>
        <w:right w:val="none" w:sz="0" w:space="0" w:color="auto"/>
      </w:divBdr>
    </w:div>
    <w:div w:id="1005672958">
      <w:bodyDiv w:val="1"/>
      <w:marLeft w:val="0"/>
      <w:marRight w:val="0"/>
      <w:marTop w:val="0"/>
      <w:marBottom w:val="0"/>
      <w:divBdr>
        <w:top w:val="none" w:sz="0" w:space="0" w:color="auto"/>
        <w:left w:val="none" w:sz="0" w:space="0" w:color="auto"/>
        <w:bottom w:val="none" w:sz="0" w:space="0" w:color="auto"/>
        <w:right w:val="none" w:sz="0" w:space="0" w:color="auto"/>
      </w:divBdr>
    </w:div>
    <w:div w:id="1051927973">
      <w:bodyDiv w:val="1"/>
      <w:marLeft w:val="0"/>
      <w:marRight w:val="0"/>
      <w:marTop w:val="0"/>
      <w:marBottom w:val="0"/>
      <w:divBdr>
        <w:top w:val="none" w:sz="0" w:space="0" w:color="auto"/>
        <w:left w:val="none" w:sz="0" w:space="0" w:color="auto"/>
        <w:bottom w:val="none" w:sz="0" w:space="0" w:color="auto"/>
        <w:right w:val="none" w:sz="0" w:space="0" w:color="auto"/>
      </w:divBdr>
    </w:div>
    <w:div w:id="1170828064">
      <w:bodyDiv w:val="1"/>
      <w:marLeft w:val="0"/>
      <w:marRight w:val="0"/>
      <w:marTop w:val="0"/>
      <w:marBottom w:val="0"/>
      <w:divBdr>
        <w:top w:val="none" w:sz="0" w:space="0" w:color="auto"/>
        <w:left w:val="none" w:sz="0" w:space="0" w:color="auto"/>
        <w:bottom w:val="none" w:sz="0" w:space="0" w:color="auto"/>
        <w:right w:val="none" w:sz="0" w:space="0" w:color="auto"/>
      </w:divBdr>
    </w:div>
    <w:div w:id="1188451491">
      <w:bodyDiv w:val="1"/>
      <w:marLeft w:val="0"/>
      <w:marRight w:val="0"/>
      <w:marTop w:val="0"/>
      <w:marBottom w:val="0"/>
      <w:divBdr>
        <w:top w:val="none" w:sz="0" w:space="0" w:color="auto"/>
        <w:left w:val="none" w:sz="0" w:space="0" w:color="auto"/>
        <w:bottom w:val="none" w:sz="0" w:space="0" w:color="auto"/>
        <w:right w:val="none" w:sz="0" w:space="0" w:color="auto"/>
      </w:divBdr>
    </w:div>
    <w:div w:id="1317951032">
      <w:bodyDiv w:val="1"/>
      <w:marLeft w:val="0"/>
      <w:marRight w:val="0"/>
      <w:marTop w:val="0"/>
      <w:marBottom w:val="0"/>
      <w:divBdr>
        <w:top w:val="none" w:sz="0" w:space="0" w:color="auto"/>
        <w:left w:val="none" w:sz="0" w:space="0" w:color="auto"/>
        <w:bottom w:val="none" w:sz="0" w:space="0" w:color="auto"/>
        <w:right w:val="none" w:sz="0" w:space="0" w:color="auto"/>
      </w:divBdr>
    </w:div>
    <w:div w:id="1348214076">
      <w:bodyDiv w:val="1"/>
      <w:marLeft w:val="0"/>
      <w:marRight w:val="0"/>
      <w:marTop w:val="0"/>
      <w:marBottom w:val="0"/>
      <w:divBdr>
        <w:top w:val="none" w:sz="0" w:space="0" w:color="auto"/>
        <w:left w:val="none" w:sz="0" w:space="0" w:color="auto"/>
        <w:bottom w:val="none" w:sz="0" w:space="0" w:color="auto"/>
        <w:right w:val="none" w:sz="0" w:space="0" w:color="auto"/>
      </w:divBdr>
    </w:div>
    <w:div w:id="1448504514">
      <w:bodyDiv w:val="1"/>
      <w:marLeft w:val="0"/>
      <w:marRight w:val="0"/>
      <w:marTop w:val="0"/>
      <w:marBottom w:val="0"/>
      <w:divBdr>
        <w:top w:val="none" w:sz="0" w:space="0" w:color="auto"/>
        <w:left w:val="none" w:sz="0" w:space="0" w:color="auto"/>
        <w:bottom w:val="none" w:sz="0" w:space="0" w:color="auto"/>
        <w:right w:val="none" w:sz="0" w:space="0" w:color="auto"/>
      </w:divBdr>
      <w:divsChild>
        <w:div w:id="174729044">
          <w:marLeft w:val="547"/>
          <w:marRight w:val="0"/>
          <w:marTop w:val="0"/>
          <w:marBottom w:val="240"/>
          <w:divBdr>
            <w:top w:val="none" w:sz="0" w:space="0" w:color="auto"/>
            <w:left w:val="none" w:sz="0" w:space="0" w:color="auto"/>
            <w:bottom w:val="none" w:sz="0" w:space="0" w:color="auto"/>
            <w:right w:val="none" w:sz="0" w:space="0" w:color="auto"/>
          </w:divBdr>
        </w:div>
      </w:divsChild>
    </w:div>
    <w:div w:id="1723941950">
      <w:bodyDiv w:val="1"/>
      <w:marLeft w:val="0"/>
      <w:marRight w:val="0"/>
      <w:marTop w:val="0"/>
      <w:marBottom w:val="0"/>
      <w:divBdr>
        <w:top w:val="none" w:sz="0" w:space="0" w:color="auto"/>
        <w:left w:val="none" w:sz="0" w:space="0" w:color="auto"/>
        <w:bottom w:val="none" w:sz="0" w:space="0" w:color="auto"/>
        <w:right w:val="none" w:sz="0" w:space="0" w:color="auto"/>
      </w:divBdr>
    </w:div>
    <w:div w:id="1748843309">
      <w:bodyDiv w:val="1"/>
      <w:marLeft w:val="0"/>
      <w:marRight w:val="0"/>
      <w:marTop w:val="0"/>
      <w:marBottom w:val="0"/>
      <w:divBdr>
        <w:top w:val="none" w:sz="0" w:space="0" w:color="auto"/>
        <w:left w:val="none" w:sz="0" w:space="0" w:color="auto"/>
        <w:bottom w:val="none" w:sz="0" w:space="0" w:color="auto"/>
        <w:right w:val="none" w:sz="0" w:space="0" w:color="auto"/>
      </w:divBdr>
    </w:div>
    <w:div w:id="1804031931">
      <w:bodyDiv w:val="1"/>
      <w:marLeft w:val="0"/>
      <w:marRight w:val="0"/>
      <w:marTop w:val="0"/>
      <w:marBottom w:val="0"/>
      <w:divBdr>
        <w:top w:val="none" w:sz="0" w:space="0" w:color="auto"/>
        <w:left w:val="none" w:sz="0" w:space="0" w:color="auto"/>
        <w:bottom w:val="none" w:sz="0" w:space="0" w:color="auto"/>
        <w:right w:val="none" w:sz="0" w:space="0" w:color="auto"/>
      </w:divBdr>
    </w:div>
    <w:div w:id="1813251974">
      <w:bodyDiv w:val="1"/>
      <w:marLeft w:val="0"/>
      <w:marRight w:val="0"/>
      <w:marTop w:val="0"/>
      <w:marBottom w:val="0"/>
      <w:divBdr>
        <w:top w:val="none" w:sz="0" w:space="0" w:color="auto"/>
        <w:left w:val="none" w:sz="0" w:space="0" w:color="auto"/>
        <w:bottom w:val="none" w:sz="0" w:space="0" w:color="auto"/>
        <w:right w:val="none" w:sz="0" w:space="0" w:color="auto"/>
      </w:divBdr>
    </w:div>
    <w:div w:id="1847940523">
      <w:bodyDiv w:val="1"/>
      <w:marLeft w:val="0"/>
      <w:marRight w:val="0"/>
      <w:marTop w:val="0"/>
      <w:marBottom w:val="0"/>
      <w:divBdr>
        <w:top w:val="none" w:sz="0" w:space="0" w:color="auto"/>
        <w:left w:val="none" w:sz="0" w:space="0" w:color="auto"/>
        <w:bottom w:val="none" w:sz="0" w:space="0" w:color="auto"/>
        <w:right w:val="none" w:sz="0" w:space="0" w:color="auto"/>
      </w:divBdr>
    </w:div>
    <w:div w:id="1928808313">
      <w:bodyDiv w:val="1"/>
      <w:marLeft w:val="0"/>
      <w:marRight w:val="0"/>
      <w:marTop w:val="0"/>
      <w:marBottom w:val="0"/>
      <w:divBdr>
        <w:top w:val="none" w:sz="0" w:space="0" w:color="auto"/>
        <w:left w:val="none" w:sz="0" w:space="0" w:color="auto"/>
        <w:bottom w:val="none" w:sz="0" w:space="0" w:color="auto"/>
        <w:right w:val="none" w:sz="0" w:space="0" w:color="auto"/>
      </w:divBdr>
    </w:div>
    <w:div w:id="1945919487">
      <w:bodyDiv w:val="1"/>
      <w:marLeft w:val="0"/>
      <w:marRight w:val="0"/>
      <w:marTop w:val="0"/>
      <w:marBottom w:val="0"/>
      <w:divBdr>
        <w:top w:val="none" w:sz="0" w:space="0" w:color="auto"/>
        <w:left w:val="none" w:sz="0" w:space="0" w:color="auto"/>
        <w:bottom w:val="none" w:sz="0" w:space="0" w:color="auto"/>
        <w:right w:val="none" w:sz="0" w:space="0" w:color="auto"/>
      </w:divBdr>
    </w:div>
    <w:div w:id="1993630450">
      <w:bodyDiv w:val="1"/>
      <w:marLeft w:val="0"/>
      <w:marRight w:val="0"/>
      <w:marTop w:val="0"/>
      <w:marBottom w:val="0"/>
      <w:divBdr>
        <w:top w:val="none" w:sz="0" w:space="0" w:color="auto"/>
        <w:left w:val="none" w:sz="0" w:space="0" w:color="auto"/>
        <w:bottom w:val="none" w:sz="0" w:space="0" w:color="auto"/>
        <w:right w:val="none" w:sz="0" w:space="0" w:color="auto"/>
      </w:divBdr>
    </w:div>
    <w:div w:id="2017689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3207</TotalTime>
  <Pages>5</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Draft</vt:lpstr>
    </vt:vector>
  </TitlesOfParts>
  <Company>Michigan State University</Company>
  <LinksUpToDate>false</LinksUpToDate>
  <CharactersWithSpaces>8495</CharactersWithSpaces>
  <SharedDoc>false</SharedDoc>
  <HLinks>
    <vt:vector size="6" baseType="variant">
      <vt:variant>
        <vt:i4>983056</vt:i4>
      </vt:variant>
      <vt:variant>
        <vt:i4>2048</vt:i4>
      </vt:variant>
      <vt:variant>
        <vt:i4>1025</vt:i4>
      </vt:variant>
      <vt:variant>
        <vt:i4>1</vt:i4>
      </vt:variant>
      <vt:variant>
        <vt:lpwstr>Untitled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subject/>
  <dc:creator>Nick Ballew</dc:creator>
  <cp:keywords/>
  <cp:lastModifiedBy>Teixeira, Kristina A.</cp:lastModifiedBy>
  <cp:revision>10</cp:revision>
  <cp:lastPrinted>2011-04-13T20:28:00Z</cp:lastPrinted>
  <dcterms:created xsi:type="dcterms:W3CDTF">2020-07-08T14:42:00Z</dcterms:created>
  <dcterms:modified xsi:type="dcterms:W3CDTF">2020-08-19T19:04:00Z</dcterms:modified>
</cp:coreProperties>
</file>