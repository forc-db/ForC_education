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DE80C" w14:textId="77777777" w:rsidR="003E757C" w:rsidRPr="00610640" w:rsidRDefault="003F3C56">
      <w:pPr>
        <w:rPr>
          <w:b/>
        </w:rPr>
      </w:pPr>
      <w:r w:rsidRPr="00610640">
        <w:rPr>
          <w:b/>
        </w:rPr>
        <w:t>Developing your research question</w:t>
      </w:r>
    </w:p>
    <w:p w14:paraId="706BC6C9" w14:textId="77777777" w:rsidR="003F3C56" w:rsidRDefault="003F3C56"/>
    <w:p w14:paraId="71B5F039" w14:textId="77777777" w:rsidR="003F3C56" w:rsidRDefault="003F3C56">
      <w:r>
        <w:t xml:space="preserve">Coming up with the right scientific research question is difficult! The ability to ask important questions is one of the characteristics that distinguishes great scientists.  It requires a solid understanding of the relevant literature, intuition regarding the functioning of ecological systems, planning to ensure feasibility, and vision as to what questions will strongly advance the field. </w:t>
      </w:r>
    </w:p>
    <w:p w14:paraId="6BCDB2F7" w14:textId="77777777" w:rsidR="003F3C56" w:rsidRDefault="003F3C56"/>
    <w:p w14:paraId="4D579C19" w14:textId="77777777" w:rsidR="003F3C56" w:rsidRDefault="00154D49">
      <w:r>
        <w:t>Of course, f</w:t>
      </w:r>
      <w:r w:rsidR="003F3C56">
        <w:t xml:space="preserve">or this research experience, we do not expect you to master </w:t>
      </w:r>
      <w:r>
        <w:t>the</w:t>
      </w:r>
      <w:r w:rsidR="003F3C56">
        <w:t xml:space="preserve"> skill</w:t>
      </w:r>
      <w:r>
        <w:t xml:space="preserve"> of asking scientific questions</w:t>
      </w:r>
      <w:r w:rsidR="003F3C56">
        <w:t xml:space="preserve"> at the level of a professional scientist, but we </w:t>
      </w:r>
      <w:r>
        <w:t xml:space="preserve">do </w:t>
      </w:r>
      <w:r w:rsidR="003F3C56">
        <w:t>want you to go through the process scaled to your current level of understanding (with some pushing to a higher level!). Below are the main steps:</w:t>
      </w:r>
    </w:p>
    <w:p w14:paraId="350C5A5A" w14:textId="77777777" w:rsidR="003F3C56" w:rsidRDefault="003F3C56"/>
    <w:p w14:paraId="35F2FE6C" w14:textId="77777777" w:rsidR="003F3C56" w:rsidRDefault="003F3C56" w:rsidP="003F3C56">
      <w:pPr>
        <w:pStyle w:val="ListParagraph"/>
        <w:numPr>
          <w:ilvl w:val="0"/>
          <w:numId w:val="1"/>
        </w:numPr>
      </w:pPr>
      <w:r>
        <w:t>Gain understanding of the relevant literature</w:t>
      </w:r>
      <w:r w:rsidR="005846D6">
        <w:t xml:space="preserve"> and current state of knowledge</w:t>
      </w:r>
    </w:p>
    <w:p w14:paraId="461732E6" w14:textId="779AE761" w:rsidR="00154D49" w:rsidRDefault="00154D49" w:rsidP="00CE053E">
      <w:pPr>
        <w:pStyle w:val="ListParagraph"/>
        <w:numPr>
          <w:ilvl w:val="1"/>
          <w:numId w:val="1"/>
        </w:numPr>
      </w:pPr>
      <w:commentRangeStart w:id="0"/>
      <w:r>
        <w:t xml:space="preserve">Your </w:t>
      </w:r>
      <w:r w:rsidR="00160024">
        <w:t>instructor/</w:t>
      </w:r>
      <w:r>
        <w:t>advisor should give you a list of ~5 papers to get you started in your understanding of the global C cycle and ForC database.</w:t>
      </w:r>
      <w:commentRangeEnd w:id="0"/>
      <w:r w:rsidR="002A5C8D">
        <w:rPr>
          <w:rStyle w:val="CommentReference"/>
        </w:rPr>
        <w:commentReference w:id="0"/>
      </w:r>
    </w:p>
    <w:p w14:paraId="03088E34" w14:textId="77777777" w:rsidR="00CE053E" w:rsidRDefault="00CE053E" w:rsidP="00CE053E">
      <w:pPr>
        <w:pStyle w:val="ListParagraph"/>
        <w:numPr>
          <w:ilvl w:val="1"/>
          <w:numId w:val="1"/>
        </w:numPr>
      </w:pPr>
      <w:r>
        <w:t>As you read, note remaining uncertainties. Often these are discussed in a paper’s discussion section</w:t>
      </w:r>
    </w:p>
    <w:p w14:paraId="7A4422E6" w14:textId="77777777" w:rsidR="00CE053E" w:rsidRDefault="00CE053E" w:rsidP="00CE053E">
      <w:pPr>
        <w:pStyle w:val="ListParagraph"/>
        <w:numPr>
          <w:ilvl w:val="1"/>
          <w:numId w:val="1"/>
        </w:numPr>
      </w:pPr>
      <w:r>
        <w:t xml:space="preserve">In </w:t>
      </w:r>
      <w:r w:rsidR="0011759F">
        <w:t xml:space="preserve">Anderson-Teixeira et al (currently in prep)/ C cycle diagrams on GitHub, </w:t>
      </w:r>
      <w:r w:rsidR="00154D49">
        <w:t>pay attention to</w:t>
      </w:r>
      <w:r w:rsidR="0011759F">
        <w:t xml:space="preserve"> variables for which there is little data. In many cases, greater understanding could be gained through synthesis of existing data in the scientific literature.</w:t>
      </w:r>
    </w:p>
    <w:p w14:paraId="22FBD2BC" w14:textId="77777777" w:rsidR="005846D6" w:rsidRDefault="005846D6" w:rsidP="003F3C56">
      <w:pPr>
        <w:pStyle w:val="ListParagraph"/>
        <w:numPr>
          <w:ilvl w:val="0"/>
          <w:numId w:val="1"/>
        </w:numPr>
      </w:pPr>
      <w:r>
        <w:t>Generate questions of interest</w:t>
      </w:r>
    </w:p>
    <w:p w14:paraId="31D0468C" w14:textId="77777777" w:rsidR="00A5722A" w:rsidRDefault="00A5722A" w:rsidP="00A5722A">
      <w:pPr>
        <w:pStyle w:val="ListParagraph"/>
        <w:numPr>
          <w:ilvl w:val="1"/>
          <w:numId w:val="1"/>
        </w:numPr>
      </w:pPr>
      <w:r>
        <w:t xml:space="preserve">Think big! The ForC database is designed to ask big-scale, general questions, and this is its strength. It’s not the best tool for asking </w:t>
      </w:r>
      <w:r w:rsidR="00C13565">
        <w:t>questions about just one site.</w:t>
      </w:r>
    </w:p>
    <w:p w14:paraId="1E2F30F1" w14:textId="77777777" w:rsidR="00154D49" w:rsidRDefault="00154D49" w:rsidP="0011759F">
      <w:pPr>
        <w:pStyle w:val="ListParagraph"/>
        <w:numPr>
          <w:ilvl w:val="1"/>
          <w:numId w:val="1"/>
        </w:numPr>
      </w:pPr>
      <w:r>
        <w:t>Generate ideas</w:t>
      </w:r>
    </w:p>
    <w:p w14:paraId="13755D5A" w14:textId="77777777" w:rsidR="0011759F" w:rsidRDefault="0011759F" w:rsidP="00154D49">
      <w:pPr>
        <w:pStyle w:val="ListParagraph"/>
        <w:numPr>
          <w:ilvl w:val="2"/>
          <w:numId w:val="1"/>
        </w:numPr>
      </w:pPr>
      <w:r>
        <w:t>Review notes from step 1</w:t>
      </w:r>
    </w:p>
    <w:p w14:paraId="188B0A55" w14:textId="77777777" w:rsidR="0011759F" w:rsidRDefault="0011759F" w:rsidP="00154D49">
      <w:pPr>
        <w:pStyle w:val="ListParagraph"/>
        <w:numPr>
          <w:ilvl w:val="2"/>
          <w:numId w:val="1"/>
        </w:numPr>
      </w:pPr>
      <w:r>
        <w:t xml:space="preserve">Also, think of questions about which you might personally be curious. </w:t>
      </w:r>
      <w:r w:rsidR="00154D49">
        <w:t>For example,</w:t>
      </w:r>
    </w:p>
    <w:p w14:paraId="2918210B" w14:textId="77777777" w:rsidR="0011759F" w:rsidRDefault="0011759F" w:rsidP="00154D49">
      <w:pPr>
        <w:pStyle w:val="ListParagraph"/>
        <w:numPr>
          <w:ilvl w:val="3"/>
          <w:numId w:val="1"/>
        </w:numPr>
      </w:pPr>
      <w:r>
        <w:t xml:space="preserve">How does C cycling in your favorite forest type compare to </w:t>
      </w:r>
      <w:r w:rsidR="005B19BA">
        <w:t>other forests?</w:t>
      </w:r>
    </w:p>
    <w:p w14:paraId="1DB86563" w14:textId="77777777" w:rsidR="0011759F" w:rsidRDefault="00A5722A" w:rsidP="00154D49">
      <w:pPr>
        <w:pStyle w:val="ListParagraph"/>
        <w:numPr>
          <w:ilvl w:val="3"/>
          <w:numId w:val="1"/>
        </w:numPr>
      </w:pPr>
      <w:r>
        <w:t>How does a variable that you find interesting vary with mean annual temperature (or some other climate variable)? What might be the implications under a warmer climate?</w:t>
      </w:r>
    </w:p>
    <w:p w14:paraId="461637E5" w14:textId="2C4E816B" w:rsidR="005B19BA" w:rsidRDefault="005B19BA" w:rsidP="00154D49">
      <w:pPr>
        <w:pStyle w:val="ListParagraph"/>
        <w:numPr>
          <w:ilvl w:val="3"/>
          <w:numId w:val="1"/>
        </w:numPr>
      </w:pPr>
      <w:r>
        <w:t>How does a variable that you find interesting change as forests age?</w:t>
      </w:r>
    </w:p>
    <w:p w14:paraId="5D6B171E" w14:textId="77777777" w:rsidR="005B19BA" w:rsidRDefault="005B19BA" w:rsidP="00154D49">
      <w:pPr>
        <w:pStyle w:val="ListParagraph"/>
        <w:numPr>
          <w:ilvl w:val="3"/>
          <w:numId w:val="1"/>
        </w:numPr>
      </w:pPr>
      <w:r>
        <w:t>What effect does a certain type of management or treatment (ForC has data on watering, fertilization, experimental warming, CO</w:t>
      </w:r>
      <w:r w:rsidRPr="0066210B">
        <w:rPr>
          <w:vertAlign w:val="subscript"/>
        </w:rPr>
        <w:t>2</w:t>
      </w:r>
      <w:r>
        <w:t xml:space="preserve"> elevation, and more) have on forest C cycling?</w:t>
      </w:r>
    </w:p>
    <w:p w14:paraId="7062CC50" w14:textId="77777777" w:rsidR="00C13565" w:rsidRDefault="00C13565" w:rsidP="00C13565">
      <w:pPr>
        <w:pStyle w:val="ListParagraph"/>
        <w:numPr>
          <w:ilvl w:val="1"/>
          <w:numId w:val="1"/>
        </w:numPr>
      </w:pPr>
      <w:r>
        <w:t>Defining the question</w:t>
      </w:r>
    </w:p>
    <w:p w14:paraId="194500EA" w14:textId="77777777" w:rsidR="00C13565" w:rsidRDefault="00C13565" w:rsidP="00C13565">
      <w:pPr>
        <w:pStyle w:val="ListParagraph"/>
        <w:numPr>
          <w:ilvl w:val="2"/>
          <w:numId w:val="1"/>
        </w:numPr>
      </w:pPr>
      <w:r>
        <w:t>Decide the C cycle variable(s) of interest</w:t>
      </w:r>
    </w:p>
    <w:p w14:paraId="0740E18F" w14:textId="77777777" w:rsidR="00C13565" w:rsidRDefault="00C13565" w:rsidP="00C13565">
      <w:pPr>
        <w:pStyle w:val="ListParagraph"/>
        <w:numPr>
          <w:ilvl w:val="2"/>
          <w:numId w:val="1"/>
        </w:numPr>
      </w:pPr>
      <w:r>
        <w:t xml:space="preserve">Decide on independent variable(s) of interest </w:t>
      </w:r>
    </w:p>
    <w:p w14:paraId="5F19E88A" w14:textId="77777777" w:rsidR="00C13565" w:rsidRDefault="00C13565" w:rsidP="00C13565">
      <w:pPr>
        <w:pStyle w:val="ListParagraph"/>
        <w:numPr>
          <w:ilvl w:val="2"/>
          <w:numId w:val="1"/>
        </w:numPr>
      </w:pPr>
      <w:r>
        <w:t>Define the geographic scope</w:t>
      </w:r>
    </w:p>
    <w:p w14:paraId="7FFADBCF" w14:textId="291ADC33" w:rsidR="00A4212E" w:rsidRDefault="00C13565" w:rsidP="00C13565">
      <w:pPr>
        <w:pStyle w:val="ListParagraph"/>
        <w:numPr>
          <w:ilvl w:val="2"/>
          <w:numId w:val="1"/>
        </w:numPr>
      </w:pPr>
      <w:r>
        <w:t>Define other aspects of scope</w:t>
      </w:r>
      <w:ins w:id="1" w:author="Kristina Anderson Teixeira" w:date="2018-08-22T14:07:00Z">
        <w:r w:rsidR="00481743">
          <w:t xml:space="preserve"> </w:t>
        </w:r>
      </w:ins>
    </w:p>
    <w:p w14:paraId="55CF80B2" w14:textId="77777777" w:rsidR="00C13565" w:rsidRDefault="00A4212E" w:rsidP="00A4212E">
      <w:pPr>
        <w:pStyle w:val="ListParagraph"/>
        <w:numPr>
          <w:ilvl w:val="3"/>
          <w:numId w:val="1"/>
        </w:numPr>
      </w:pPr>
      <w:r>
        <w:lastRenderedPageBreak/>
        <w:t>What age range will you include?</w:t>
      </w:r>
    </w:p>
    <w:p w14:paraId="1489071B" w14:textId="77777777" w:rsidR="00A4212E" w:rsidRDefault="00A4212E" w:rsidP="00A4212E">
      <w:pPr>
        <w:pStyle w:val="ListParagraph"/>
        <w:numPr>
          <w:ilvl w:val="3"/>
          <w:numId w:val="1"/>
        </w:numPr>
      </w:pPr>
      <w:r>
        <w:t xml:space="preserve">Will you include managed / disturbed forests? </w:t>
      </w:r>
    </w:p>
    <w:p w14:paraId="67E25380" w14:textId="77777777" w:rsidR="00C13565" w:rsidRDefault="00A4212E" w:rsidP="00A4212E">
      <w:pPr>
        <w:pStyle w:val="ListParagraph"/>
        <w:numPr>
          <w:ilvl w:val="3"/>
          <w:numId w:val="1"/>
        </w:numPr>
      </w:pPr>
      <w:r>
        <w:t>Does your question require knowing management/disturbance history?</w:t>
      </w:r>
    </w:p>
    <w:p w14:paraId="70AA3448" w14:textId="77777777" w:rsidR="00A4212E" w:rsidRDefault="00A4212E" w:rsidP="005846D6">
      <w:pPr>
        <w:pStyle w:val="ListParagraph"/>
        <w:numPr>
          <w:ilvl w:val="0"/>
          <w:numId w:val="1"/>
        </w:numPr>
      </w:pPr>
      <w:r>
        <w:t xml:space="preserve">Plan to ensure feasibility </w:t>
      </w:r>
      <w:r w:rsidR="00154D49">
        <w:t>of question(s) of interest</w:t>
      </w:r>
    </w:p>
    <w:p w14:paraId="4CA4A5BE" w14:textId="77777777" w:rsidR="00A4212E" w:rsidRDefault="00A4212E" w:rsidP="00A4212E">
      <w:pPr>
        <w:pStyle w:val="ListParagraph"/>
        <w:numPr>
          <w:ilvl w:val="1"/>
          <w:numId w:val="1"/>
        </w:numPr>
      </w:pPr>
      <w:r>
        <w:t>How much data do you need to address the question?</w:t>
      </w:r>
    </w:p>
    <w:p w14:paraId="63773FF7" w14:textId="1855DB8C" w:rsidR="00154D49" w:rsidRDefault="00154D49" w:rsidP="00154D49">
      <w:pPr>
        <w:pStyle w:val="ListParagraph"/>
        <w:numPr>
          <w:ilvl w:val="2"/>
          <w:numId w:val="1"/>
        </w:numPr>
      </w:pPr>
      <w:r>
        <w:t xml:space="preserve">Discuss this with your </w:t>
      </w:r>
      <w:r w:rsidR="00160024">
        <w:t>instructor/</w:t>
      </w:r>
      <w:r>
        <w:t>advisor</w:t>
      </w:r>
    </w:p>
    <w:p w14:paraId="70DDCDAE" w14:textId="77777777" w:rsidR="00A4212E" w:rsidRDefault="00A4212E" w:rsidP="00A4212E">
      <w:pPr>
        <w:pStyle w:val="ListParagraph"/>
        <w:numPr>
          <w:ilvl w:val="1"/>
          <w:numId w:val="1"/>
        </w:numPr>
      </w:pPr>
      <w:r>
        <w:t xml:space="preserve">How much of </w:t>
      </w:r>
      <w:r w:rsidR="00154D49">
        <w:t>the needed</w:t>
      </w:r>
      <w:r>
        <w:t xml:space="preserve"> data is in ForC? </w:t>
      </w:r>
    </w:p>
    <w:p w14:paraId="08287C15" w14:textId="5AC7A110" w:rsidR="00A4212E" w:rsidRDefault="00160024" w:rsidP="00A4212E">
      <w:pPr>
        <w:pStyle w:val="ListParagraph"/>
        <w:numPr>
          <w:ilvl w:val="2"/>
          <w:numId w:val="1"/>
        </w:numPr>
        <w:rPr>
          <w:ins w:id="2" w:author="Kristina Anderson Teixeira" w:date="2018-08-22T14:07:00Z"/>
        </w:rPr>
      </w:pPr>
      <w:r>
        <w:t>B</w:t>
      </w:r>
      <w:r w:rsidR="00A4212E">
        <w:t>e sure to consider not just the number of records, but whether all of the data you’ll need is included.</w:t>
      </w:r>
    </w:p>
    <w:p w14:paraId="2C4AD65F" w14:textId="3AC50CA9" w:rsidR="00481743" w:rsidRDefault="00481743" w:rsidP="00A4212E">
      <w:pPr>
        <w:pStyle w:val="ListParagraph"/>
        <w:numPr>
          <w:ilvl w:val="2"/>
          <w:numId w:val="1"/>
        </w:numPr>
      </w:pPr>
      <w:ins w:id="3" w:author="Kristina Anderson Teixeira" w:date="2018-08-22T14:07:00Z">
        <w:r>
          <w:t xml:space="preserve">Be sure to consider how many records are available after you control for </w:t>
        </w:r>
      </w:ins>
      <w:ins w:id="4" w:author="Kristina Anderson Teixeira" w:date="2018-08-22T14:08:00Z">
        <w:r>
          <w:t xml:space="preserve">confounding factors. For example, if you want to consider only mature forests, be sure to exclude young forests </w:t>
        </w:r>
      </w:ins>
      <w:ins w:id="5" w:author="Kristina Anderson Teixeira" w:date="2018-08-22T14:09:00Z">
        <w:r>
          <w:t>before</w:t>
        </w:r>
      </w:ins>
      <w:ins w:id="6" w:author="Kristina Anderson Teixeira" w:date="2018-08-22T14:08:00Z">
        <w:r>
          <w:t xml:space="preserve"> </w:t>
        </w:r>
      </w:ins>
      <w:ins w:id="7" w:author="Kristina Anderson Teixeira" w:date="2018-08-22T14:09:00Z">
        <w:r>
          <w:t xml:space="preserve">assessing the available data. </w:t>
        </w:r>
      </w:ins>
      <w:bookmarkStart w:id="8" w:name="_GoBack"/>
      <w:bookmarkEnd w:id="8"/>
    </w:p>
    <w:p w14:paraId="142CEC73" w14:textId="77777777" w:rsidR="00154D49" w:rsidRDefault="00154D49" w:rsidP="00154D49">
      <w:pPr>
        <w:pStyle w:val="ListParagraph"/>
        <w:numPr>
          <w:ilvl w:val="1"/>
          <w:numId w:val="1"/>
        </w:numPr>
      </w:pPr>
      <w:r>
        <w:t>If you’ll need more data than is already in ForC, would it be feasible to get it?</w:t>
      </w:r>
    </w:p>
    <w:p w14:paraId="1A77C1CF" w14:textId="77777777" w:rsidR="00154D49" w:rsidRDefault="00154D49" w:rsidP="00154D49">
      <w:pPr>
        <w:pStyle w:val="ListParagraph"/>
        <w:numPr>
          <w:ilvl w:val="2"/>
          <w:numId w:val="1"/>
        </w:numPr>
      </w:pPr>
      <w:r>
        <w:t>If there are records with some missing data, how feasible would it be to look this up?</w:t>
      </w:r>
    </w:p>
    <w:p w14:paraId="7F52E75B" w14:textId="77777777" w:rsidR="00154D49" w:rsidRDefault="00154D49" w:rsidP="00154D49">
      <w:pPr>
        <w:pStyle w:val="ListParagraph"/>
        <w:numPr>
          <w:ilvl w:val="3"/>
          <w:numId w:val="1"/>
        </w:numPr>
      </w:pPr>
      <w:r>
        <w:t>The missing data code ‘NAC’ indicates that there’s a good chance you could find the information if you access the original publication</w:t>
      </w:r>
    </w:p>
    <w:p w14:paraId="2A828100" w14:textId="77777777" w:rsidR="00A4212E" w:rsidRDefault="00154D49" w:rsidP="00A4212E">
      <w:pPr>
        <w:pStyle w:val="ListParagraph"/>
        <w:numPr>
          <w:ilvl w:val="2"/>
          <w:numId w:val="1"/>
        </w:numPr>
      </w:pPr>
      <w:r>
        <w:t xml:space="preserve">If you need to add more records, do the data exist? </w:t>
      </w:r>
    </w:p>
    <w:p w14:paraId="6B9BA90D" w14:textId="77777777" w:rsidR="00154D49" w:rsidRDefault="00154D49" w:rsidP="00154D49">
      <w:pPr>
        <w:pStyle w:val="ListParagraph"/>
        <w:numPr>
          <w:ilvl w:val="3"/>
          <w:numId w:val="1"/>
        </w:numPr>
      </w:pPr>
      <w:r>
        <w:t>For some variables/ forest types, there is a lot more public data than has been added to ForC.</w:t>
      </w:r>
    </w:p>
    <w:p w14:paraId="4DB13F93" w14:textId="77777777" w:rsidR="00154D49" w:rsidRDefault="00154D49" w:rsidP="00154D49">
      <w:pPr>
        <w:pStyle w:val="ListParagraph"/>
        <w:numPr>
          <w:ilvl w:val="3"/>
          <w:numId w:val="1"/>
        </w:numPr>
      </w:pPr>
      <w:r>
        <w:t>You can start with</w:t>
      </w:r>
      <w:r w:rsidR="005B19BA">
        <w:t xml:space="preserve"> a search on google scholar to get a sense of what additional data may be out there</w:t>
      </w:r>
    </w:p>
    <w:p w14:paraId="23E0BAF4" w14:textId="3B2DD390" w:rsidR="00154D49" w:rsidRDefault="00154D49" w:rsidP="00154D49">
      <w:pPr>
        <w:pStyle w:val="ListParagraph"/>
        <w:numPr>
          <w:ilvl w:val="3"/>
          <w:numId w:val="1"/>
        </w:numPr>
      </w:pPr>
      <w:r>
        <w:t xml:space="preserve">Discuss potential addition of new data with your </w:t>
      </w:r>
      <w:r w:rsidR="00160024">
        <w:t>instructor/</w:t>
      </w:r>
      <w:r>
        <w:t>advisor</w:t>
      </w:r>
    </w:p>
    <w:p w14:paraId="7F70E03A" w14:textId="77777777" w:rsidR="005846D6" w:rsidRDefault="005846D6" w:rsidP="005846D6">
      <w:pPr>
        <w:pStyle w:val="ListParagraph"/>
        <w:numPr>
          <w:ilvl w:val="0"/>
          <w:numId w:val="1"/>
        </w:numPr>
      </w:pPr>
      <w:r>
        <w:t>Pick the question you’d most like to pursue</w:t>
      </w:r>
    </w:p>
    <w:p w14:paraId="28571D1D" w14:textId="77777777" w:rsidR="005B19BA" w:rsidRDefault="005B19BA" w:rsidP="00A4212E">
      <w:pPr>
        <w:pStyle w:val="ListParagraph"/>
        <w:numPr>
          <w:ilvl w:val="1"/>
          <w:numId w:val="1"/>
        </w:numPr>
      </w:pPr>
      <w:r>
        <w:t>After completing the above steps, you should have a good idea of 1 or more questions that would make a good project</w:t>
      </w:r>
    </w:p>
    <w:p w14:paraId="3104A7BF" w14:textId="1F6356C8" w:rsidR="00A4212E" w:rsidRDefault="00A4212E" w:rsidP="00A4212E">
      <w:pPr>
        <w:pStyle w:val="ListParagraph"/>
        <w:numPr>
          <w:ilvl w:val="1"/>
          <w:numId w:val="1"/>
        </w:numPr>
      </w:pPr>
      <w:r>
        <w:t xml:space="preserve">Discuss </w:t>
      </w:r>
      <w:r w:rsidR="005B19BA">
        <w:t xml:space="preserve">final choice with your </w:t>
      </w:r>
      <w:r w:rsidR="00160024">
        <w:t>instructor/</w:t>
      </w:r>
      <w:r w:rsidR="005B19BA">
        <w:t>advisor</w:t>
      </w:r>
    </w:p>
    <w:p w14:paraId="1AA4056F" w14:textId="77777777" w:rsidR="005846D6" w:rsidRDefault="005846D6" w:rsidP="00154D49">
      <w:pPr>
        <w:pStyle w:val="ListParagraph"/>
        <w:ind w:left="1440"/>
      </w:pPr>
    </w:p>
    <w:p w14:paraId="21712BE6" w14:textId="77777777" w:rsidR="005846D6" w:rsidRDefault="005846D6" w:rsidP="005846D6"/>
    <w:sectPr w:rsidR="005846D6" w:rsidSect="001D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ristina Anderson Teixeira" w:date="2018-08-22T14:04:00Z" w:initials="KAT">
    <w:p w14:paraId="0EFF51F8" w14:textId="22BB07C2" w:rsidR="002A5C8D" w:rsidRDefault="002A5C8D">
      <w:pPr>
        <w:pStyle w:val="CommentText"/>
      </w:pPr>
      <w:r>
        <w:rPr>
          <w:rStyle w:val="CommentReference"/>
        </w:rPr>
        <w:annotationRef/>
      </w:r>
      <w:r>
        <w:t>Will we do this?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FF51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37223"/>
    <w:multiLevelType w:val="hybridMultilevel"/>
    <w:tmpl w:val="E7A43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istina Anderson Teixeira">
    <w15:presenceInfo w15:providerId="None" w15:userId="Kristina Anderson Teix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56"/>
    <w:rsid w:val="0011759F"/>
    <w:rsid w:val="00154D49"/>
    <w:rsid w:val="00160024"/>
    <w:rsid w:val="001D53A8"/>
    <w:rsid w:val="002A5C8D"/>
    <w:rsid w:val="00394889"/>
    <w:rsid w:val="003C2513"/>
    <w:rsid w:val="003F3C56"/>
    <w:rsid w:val="00481743"/>
    <w:rsid w:val="005846D6"/>
    <w:rsid w:val="005B19BA"/>
    <w:rsid w:val="00610640"/>
    <w:rsid w:val="0066210B"/>
    <w:rsid w:val="00A4212E"/>
    <w:rsid w:val="00A5722A"/>
    <w:rsid w:val="00C13565"/>
    <w:rsid w:val="00CE053E"/>
    <w:rsid w:val="00D160DD"/>
    <w:rsid w:val="00F3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CF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0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0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0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0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566</Words>
  <Characters>3229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Anderson Teixeira</dc:creator>
  <cp:keywords/>
  <dc:description/>
  <cp:lastModifiedBy>Kristina Anderson Teixeira</cp:lastModifiedBy>
  <cp:revision>5</cp:revision>
  <dcterms:created xsi:type="dcterms:W3CDTF">2018-08-22T13:08:00Z</dcterms:created>
  <dcterms:modified xsi:type="dcterms:W3CDTF">2018-08-22T18:09:00Z</dcterms:modified>
</cp:coreProperties>
</file>